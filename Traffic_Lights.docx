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F2340" w:rsidRDefault="00DF2340">
      <w:pPr>
        <w:rPr>
          <w:sz w:val="24"/>
          <w:szCs w:val="24"/>
        </w:rPr>
      </w:pPr>
    </w:p>
    <w:p w14:paraId="00000002" w14:textId="77777777" w:rsidR="00DF2340" w:rsidRDefault="00000000">
      <w:pPr>
        <w:rPr>
          <w:sz w:val="24"/>
          <w:szCs w:val="24"/>
        </w:rPr>
      </w:pPr>
      <w:r>
        <w:rPr>
          <w:noProof/>
        </w:rPr>
        <w:drawing>
          <wp:anchor distT="0" distB="0" distL="114300" distR="114300" simplePos="0" relativeHeight="251658240" behindDoc="0" locked="0" layoutInCell="1" hidden="0" allowOverlap="1" wp14:anchorId="1AC9468D" wp14:editId="36A454D5">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57" name="image12.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2.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14:paraId="00000003" w14:textId="77777777" w:rsidR="00DF2340" w:rsidRDefault="00DF2340">
      <w:pPr>
        <w:rPr>
          <w:sz w:val="24"/>
          <w:szCs w:val="24"/>
        </w:rPr>
      </w:pPr>
    </w:p>
    <w:p w14:paraId="00000004" w14:textId="77777777" w:rsidR="00DF2340" w:rsidRDefault="00000000">
      <w:pPr>
        <w:spacing w:line="240" w:lineRule="auto"/>
        <w:jc w:val="center"/>
        <w:rPr>
          <w:sz w:val="24"/>
          <w:szCs w:val="24"/>
        </w:rPr>
      </w:pPr>
      <w:r>
        <w:rPr>
          <w:sz w:val="24"/>
          <w:szCs w:val="24"/>
        </w:rPr>
        <w:tab/>
      </w:r>
    </w:p>
    <w:p w14:paraId="00000005" w14:textId="77777777" w:rsidR="00DF2340" w:rsidRDefault="00DF2340">
      <w:pPr>
        <w:spacing w:line="240" w:lineRule="auto"/>
        <w:jc w:val="center"/>
        <w:rPr>
          <w:sz w:val="24"/>
          <w:szCs w:val="24"/>
        </w:rPr>
      </w:pPr>
    </w:p>
    <w:p w14:paraId="00000006" w14:textId="77777777" w:rsidR="00DF2340" w:rsidRDefault="00000000">
      <w:pPr>
        <w:spacing w:line="240" w:lineRule="auto"/>
        <w:jc w:val="center"/>
        <w:rPr>
          <w:color w:val="4F81BD"/>
          <w:sz w:val="40"/>
          <w:szCs w:val="40"/>
        </w:rPr>
      </w:pPr>
      <w:r>
        <w:rPr>
          <w:color w:val="4F81BD"/>
          <w:sz w:val="40"/>
          <w:szCs w:val="40"/>
        </w:rPr>
        <w:t>ΤΜΗΜΑ ΜΗΧΑΝΙΚΩΝ ΠΛΗΡΟΦΟΡΙΚΗΣ ΚΑΙ ΥΠΟΛΟΓΙΣΤΩΝ</w:t>
      </w:r>
    </w:p>
    <w:p w14:paraId="00000007" w14:textId="77777777" w:rsidR="00DF2340" w:rsidRDefault="00DF2340">
      <w:pPr>
        <w:spacing w:line="240" w:lineRule="auto"/>
        <w:jc w:val="center"/>
        <w:rPr>
          <w:color w:val="4F81BD"/>
          <w:sz w:val="40"/>
          <w:szCs w:val="40"/>
        </w:rPr>
      </w:pPr>
    </w:p>
    <w:p w14:paraId="00000008" w14:textId="77777777" w:rsidR="00DF2340" w:rsidRDefault="00000000">
      <w:pPr>
        <w:pStyle w:val="Heading1"/>
        <w:jc w:val="center"/>
        <w:rPr>
          <w:b w:val="0"/>
          <w:color w:val="000000"/>
          <w:sz w:val="40"/>
          <w:szCs w:val="40"/>
        </w:rPr>
      </w:pPr>
      <w:bookmarkStart w:id="0" w:name="_heading=h.gjdgxs" w:colFirst="0" w:colLast="0"/>
      <w:bookmarkEnd w:id="0"/>
      <w:r>
        <w:rPr>
          <w:b w:val="0"/>
          <w:color w:val="000000"/>
          <w:sz w:val="40"/>
          <w:szCs w:val="40"/>
        </w:rPr>
        <w:t>ΤΕΛΙΚΗ ΕΡΓΑΣΙΑ</w:t>
      </w:r>
    </w:p>
    <w:p w14:paraId="00000009" w14:textId="77777777" w:rsidR="00DF2340" w:rsidRDefault="00000000">
      <w:pPr>
        <w:pStyle w:val="Heading1"/>
        <w:jc w:val="center"/>
        <w:rPr>
          <w:b w:val="0"/>
          <w:color w:val="000000"/>
          <w:sz w:val="40"/>
          <w:szCs w:val="40"/>
        </w:rPr>
      </w:pPr>
      <w:bookmarkStart w:id="1" w:name="_heading=h.30j0zll" w:colFirst="0" w:colLast="0"/>
      <w:bookmarkEnd w:id="1"/>
      <w:r>
        <w:rPr>
          <w:b w:val="0"/>
          <w:color w:val="000000"/>
          <w:sz w:val="40"/>
          <w:szCs w:val="40"/>
        </w:rPr>
        <w:t>ΗΛΕΚΤΡΙΚΟΣ ΦΩΤΕΙΝΟΣ ΣΗΜΑΤΟΔΟΤΗΣ</w:t>
      </w:r>
    </w:p>
    <w:p w14:paraId="0000000A" w14:textId="77777777" w:rsidR="00DF2340" w:rsidRDefault="00DF2340"/>
    <w:p w14:paraId="0000000B" w14:textId="77777777" w:rsidR="00DF2340" w:rsidRDefault="00DF2340"/>
    <w:p w14:paraId="0000000C" w14:textId="77777777" w:rsidR="00DF2340" w:rsidRDefault="00DF2340"/>
    <w:p w14:paraId="0000000D" w14:textId="77777777" w:rsidR="00DF2340" w:rsidRDefault="00DF2340"/>
    <w:p w14:paraId="0000000E" w14:textId="77777777" w:rsidR="00DF2340" w:rsidRDefault="00DF2340"/>
    <w:p w14:paraId="0000000F" w14:textId="77777777" w:rsidR="00DF2340" w:rsidRDefault="00DF2340"/>
    <w:p w14:paraId="00000011" w14:textId="77777777" w:rsidR="00DF2340" w:rsidRDefault="00DF2340"/>
    <w:p w14:paraId="00000012" w14:textId="77777777" w:rsidR="00DF2340" w:rsidRDefault="00000000">
      <w:pPr>
        <w:pBdr>
          <w:bottom w:val="single" w:sz="4" w:space="1" w:color="000000"/>
          <w:between w:val="single" w:sz="4" w:space="1" w:color="000000"/>
        </w:pBdr>
        <w:jc w:val="both"/>
        <w:rPr>
          <w:b/>
        </w:rPr>
      </w:pPr>
      <w:r>
        <w:rPr>
          <w:b/>
        </w:rPr>
        <w:t>ΣΤΟΙΧΕΙΑ ΟΜΑΔΑΣ / ΕΡΓΑΣΙΑΣ</w:t>
      </w:r>
    </w:p>
    <w:p w14:paraId="00000013" w14:textId="77777777" w:rsidR="00DF2340" w:rsidRDefault="00000000">
      <w:r>
        <w:rPr>
          <w:b/>
        </w:rPr>
        <w:br/>
        <w:t>ΣΤΟΙΧΕΙΑ ΦΟΙΤΗΤΗ 1 :</w:t>
      </w:r>
      <w:r>
        <w:t xml:space="preserve"> ΑΘΑΝΑΣΙΟΥ ΒΑΣΙΛΕΙΟΣ ΕΥΑΓΓΕΛΟΣ – 19390005 – ΠΑΔΑ </w:t>
      </w:r>
      <w:r>
        <w:br/>
      </w:r>
      <w:r>
        <w:rPr>
          <w:b/>
        </w:rPr>
        <w:t xml:space="preserve">ΣΤΟΙΧΕΙΑ ΦΟΙΤΗΤΗ 2 : </w:t>
      </w:r>
      <w:r>
        <w:t>ΜΑΝΤΖΟΥΚΑΣ ΑΓΓΕΛΟΣ-ΒΑΣΙΛΕΙΟΣ – 19390128 – ΠΑΔΑ</w:t>
      </w:r>
      <w:r>
        <w:br/>
      </w:r>
      <w:r>
        <w:rPr>
          <w:b/>
        </w:rPr>
        <w:t xml:space="preserve">ΣΤΟΙΧΕΙΑ ΦΟΙΤΗΤΗ 3 : </w:t>
      </w:r>
      <w:r>
        <w:t xml:space="preserve">ΠΥΛΑΡΙΝΟΣ ΧΡΗΣΤΟΣ – 20390278 – ΠΑΔΑ </w:t>
      </w:r>
    </w:p>
    <w:p w14:paraId="00000014" w14:textId="77777777" w:rsidR="00DF2340" w:rsidRDefault="00000000">
      <w:pPr>
        <w:rPr>
          <w:b/>
        </w:rPr>
      </w:pPr>
      <w:r>
        <w:rPr>
          <w:b/>
        </w:rPr>
        <w:t xml:space="preserve">ΥΠΕΥΘΥΝΗ ΕΡΓΑΣΤΗΡΙΟΥ : </w:t>
      </w:r>
      <w:r>
        <w:t>ΓΑΡΟΦΑΛΑΚΗ ΖΑΧΑΡΕΝΙΑ</w:t>
      </w:r>
      <w:r>
        <w:br/>
      </w:r>
      <w:r>
        <w:rPr>
          <w:b/>
        </w:rPr>
        <w:t xml:space="preserve">ΥΠΕΥΘΥΝΟΣ ΘΕΩΡΙΑΣ : </w:t>
      </w:r>
      <w:r>
        <w:t>ΚΑΡΚΑΖΗΣ ΠΑΝΑΓΙΩΤΗΣ</w:t>
      </w:r>
      <w:r>
        <w:rPr>
          <w:b/>
        </w:rPr>
        <w:t xml:space="preserve"> </w:t>
      </w:r>
    </w:p>
    <w:p w14:paraId="00000015" w14:textId="77777777" w:rsidR="00DF2340" w:rsidRDefault="00000000">
      <w:pPr>
        <w:pStyle w:val="Heading1"/>
        <w:jc w:val="center"/>
      </w:pPr>
      <w:bookmarkStart w:id="2" w:name="_heading=h.1fob9te" w:colFirst="0" w:colLast="0"/>
      <w:bookmarkEnd w:id="2"/>
      <w:r>
        <w:lastRenderedPageBreak/>
        <w:t>ΠΕΡΙΕΧΟΜΕΝΑ</w:t>
      </w:r>
    </w:p>
    <w:sdt>
      <w:sdtPr>
        <w:id w:val="1076550342"/>
        <w:docPartObj>
          <w:docPartGallery w:val="Table of Contents"/>
          <w:docPartUnique/>
        </w:docPartObj>
      </w:sdtPr>
      <w:sdtContent>
        <w:p w14:paraId="00000016" w14:textId="77777777" w:rsidR="00DF2340" w:rsidRDefault="00000000">
          <w:pPr>
            <w:keepNext/>
            <w:keepLines/>
            <w:pBdr>
              <w:top w:val="nil"/>
              <w:left w:val="nil"/>
              <w:bottom w:val="nil"/>
              <w:right w:val="nil"/>
              <w:between w:val="nil"/>
            </w:pBdr>
            <w:spacing w:before="240" w:after="0" w:line="259" w:lineRule="auto"/>
            <w:rPr>
              <w:color w:val="366091"/>
              <w:sz w:val="32"/>
              <w:szCs w:val="32"/>
            </w:rPr>
          </w:pPr>
          <w:r>
            <w:fldChar w:fldCharType="begin"/>
          </w:r>
          <w:r>
            <w:instrText xml:space="preserve"> TOC \h \u \z \t "Heading 1,1,Heading 2,2,Heading 3,3,"</w:instrText>
          </w:r>
          <w:r>
            <w:fldChar w:fldCharType="separate"/>
          </w:r>
        </w:p>
        <w:p w14:paraId="00000017" w14:textId="77777777" w:rsidR="00DF2340" w:rsidRDefault="00DF2340">
          <w:pPr>
            <w:pBdr>
              <w:top w:val="nil"/>
              <w:left w:val="nil"/>
              <w:bottom w:val="nil"/>
              <w:right w:val="nil"/>
              <w:between w:val="nil"/>
            </w:pBdr>
            <w:tabs>
              <w:tab w:val="right" w:pos="9016"/>
            </w:tabs>
            <w:spacing w:after="100"/>
            <w:rPr>
              <w:color w:val="000000"/>
            </w:rPr>
          </w:pPr>
          <w:hyperlink w:anchor="_heading=h.3znysh7">
            <w:r>
              <w:rPr>
                <w:b/>
                <w:color w:val="000000"/>
                <w:sz w:val="24"/>
                <w:szCs w:val="24"/>
              </w:rPr>
              <w:t>1. Εισαγωγή</w:t>
            </w:r>
            <w:r>
              <w:rPr>
                <w:b/>
                <w:color w:val="000000"/>
                <w:sz w:val="24"/>
                <w:szCs w:val="24"/>
              </w:rPr>
              <w:tab/>
              <w:t>3</w:t>
            </w:r>
          </w:hyperlink>
        </w:p>
        <w:p w14:paraId="00000018" w14:textId="77777777" w:rsidR="00DF2340" w:rsidRDefault="00DF2340">
          <w:pPr>
            <w:pBdr>
              <w:top w:val="nil"/>
              <w:left w:val="nil"/>
              <w:bottom w:val="nil"/>
              <w:right w:val="nil"/>
              <w:between w:val="nil"/>
            </w:pBdr>
            <w:tabs>
              <w:tab w:val="right" w:pos="9016"/>
            </w:tabs>
            <w:spacing w:after="100"/>
            <w:ind w:left="220"/>
            <w:rPr>
              <w:color w:val="000000"/>
            </w:rPr>
          </w:pPr>
          <w:hyperlink w:anchor="_heading=h.2et92p0">
            <w:r>
              <w:rPr>
                <w:color w:val="000000"/>
              </w:rPr>
              <w:t>1.1 Στόχοι της εργασίας</w:t>
            </w:r>
            <w:r>
              <w:rPr>
                <w:color w:val="000000"/>
              </w:rPr>
              <w:tab/>
              <w:t>3</w:t>
            </w:r>
          </w:hyperlink>
        </w:p>
        <w:p w14:paraId="00000019" w14:textId="77777777" w:rsidR="00DF2340" w:rsidRDefault="00DF2340">
          <w:pPr>
            <w:pBdr>
              <w:top w:val="nil"/>
              <w:left w:val="nil"/>
              <w:bottom w:val="nil"/>
              <w:right w:val="nil"/>
              <w:between w:val="nil"/>
            </w:pBdr>
            <w:tabs>
              <w:tab w:val="right" w:pos="9016"/>
            </w:tabs>
            <w:spacing w:after="100"/>
            <w:ind w:left="220"/>
            <w:rPr>
              <w:color w:val="000000"/>
            </w:rPr>
          </w:pPr>
          <w:hyperlink w:anchor="_heading=h.tyjcwt">
            <w:r>
              <w:rPr>
                <w:color w:val="000000"/>
              </w:rPr>
              <w:t>1.2 Αναφορά στις βασικές έννοιες (μικροελεγκτές, IoT, ThingSpeak κλπ.)</w:t>
            </w:r>
            <w:r>
              <w:rPr>
                <w:color w:val="000000"/>
              </w:rPr>
              <w:tab/>
              <w:t>3</w:t>
            </w:r>
          </w:hyperlink>
        </w:p>
        <w:p w14:paraId="0000001A" w14:textId="77777777" w:rsidR="00DF2340" w:rsidRDefault="00DF2340">
          <w:pPr>
            <w:pBdr>
              <w:top w:val="nil"/>
              <w:left w:val="nil"/>
              <w:bottom w:val="nil"/>
              <w:right w:val="nil"/>
              <w:between w:val="nil"/>
            </w:pBdr>
            <w:tabs>
              <w:tab w:val="right" w:pos="9016"/>
            </w:tabs>
            <w:spacing w:after="100"/>
            <w:rPr>
              <w:color w:val="000000"/>
            </w:rPr>
          </w:pPr>
          <w:hyperlink w:anchor="_heading=h.3dy6vkm">
            <w:r>
              <w:rPr>
                <w:b/>
                <w:color w:val="000000"/>
                <w:sz w:val="24"/>
                <w:szCs w:val="24"/>
              </w:rPr>
              <w:t>2. Ζητούμενα και Ανάλυση</w:t>
            </w:r>
            <w:r>
              <w:rPr>
                <w:b/>
                <w:color w:val="000000"/>
                <w:sz w:val="24"/>
                <w:szCs w:val="24"/>
              </w:rPr>
              <w:tab/>
              <w:t>3</w:t>
            </w:r>
          </w:hyperlink>
        </w:p>
        <w:p w14:paraId="0000001B" w14:textId="77777777" w:rsidR="00DF2340" w:rsidRDefault="00DF2340">
          <w:pPr>
            <w:pBdr>
              <w:top w:val="nil"/>
              <w:left w:val="nil"/>
              <w:bottom w:val="nil"/>
              <w:right w:val="nil"/>
              <w:between w:val="nil"/>
            </w:pBdr>
            <w:tabs>
              <w:tab w:val="right" w:pos="9016"/>
            </w:tabs>
            <w:spacing w:after="100"/>
            <w:ind w:left="220"/>
            <w:rPr>
              <w:b/>
              <w:color w:val="000000"/>
            </w:rPr>
          </w:pPr>
          <w:hyperlink w:anchor="_heading=h.1t3h5sf">
            <w:r>
              <w:rPr>
                <w:b/>
                <w:color w:val="000000"/>
              </w:rPr>
              <w:t>2.1 Ζητούμενο Α: Ηλεκτρικός φωτεινός σηματοδότης</w:t>
            </w:r>
            <w:r>
              <w:rPr>
                <w:b/>
                <w:color w:val="000000"/>
              </w:rPr>
              <w:tab/>
              <w:t>3</w:t>
            </w:r>
          </w:hyperlink>
        </w:p>
        <w:p w14:paraId="0000001C"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4d34og8">
            <w:r>
              <w:rPr>
                <w:color w:val="000000"/>
              </w:rPr>
              <w:t>2.1.1 Περιγραφή λειτουργιών</w:t>
            </w:r>
            <w:r>
              <w:rPr>
                <w:color w:val="000000"/>
              </w:rPr>
              <w:tab/>
              <w:t>3</w:t>
            </w:r>
          </w:hyperlink>
        </w:p>
        <w:p w14:paraId="0000001D"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2s8eyo1">
            <w:r>
              <w:rPr>
                <w:color w:val="000000"/>
              </w:rPr>
              <w:t>2.1.2 Χρήση του Arduino και πλατφόρμας ThingSpeak</w:t>
            </w:r>
            <w:r>
              <w:rPr>
                <w:color w:val="000000"/>
              </w:rPr>
              <w:tab/>
              <w:t>3</w:t>
            </w:r>
          </w:hyperlink>
        </w:p>
        <w:p w14:paraId="0000001E"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17dp8vu">
            <w:r>
              <w:rPr>
                <w:color w:val="000000"/>
              </w:rPr>
              <w:t>2.1.3 Απαιτήσεις για προγραμματισμό και συνδεσιμότητα</w:t>
            </w:r>
            <w:r>
              <w:rPr>
                <w:color w:val="000000"/>
              </w:rPr>
              <w:tab/>
              <w:t>3</w:t>
            </w:r>
          </w:hyperlink>
        </w:p>
        <w:p w14:paraId="0000001F" w14:textId="77777777" w:rsidR="00DF2340" w:rsidRDefault="00DF2340">
          <w:pPr>
            <w:pBdr>
              <w:top w:val="nil"/>
              <w:left w:val="nil"/>
              <w:bottom w:val="nil"/>
              <w:right w:val="nil"/>
              <w:between w:val="nil"/>
            </w:pBdr>
            <w:tabs>
              <w:tab w:val="right" w:pos="9016"/>
            </w:tabs>
            <w:spacing w:after="100"/>
            <w:ind w:left="220"/>
            <w:rPr>
              <w:b/>
              <w:color w:val="000000"/>
            </w:rPr>
          </w:pPr>
          <w:hyperlink w:anchor="_heading=h.3rdcrjn">
            <w:r>
              <w:rPr>
                <w:b/>
                <w:color w:val="000000"/>
              </w:rPr>
              <w:t>2.2 Ζητούμενο Β: Αποστολή δεδομένων σε κανάλι άλλης εφαρμογής</w:t>
            </w:r>
            <w:r>
              <w:rPr>
                <w:b/>
                <w:color w:val="000000"/>
              </w:rPr>
              <w:tab/>
              <w:t>3</w:t>
            </w:r>
          </w:hyperlink>
        </w:p>
        <w:p w14:paraId="00000020"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26in1rg">
            <w:r>
              <w:rPr>
                <w:color w:val="000000"/>
              </w:rPr>
              <w:t>2.2.1 Περιγραφή στόχων και λειτουργιών</w:t>
            </w:r>
            <w:r>
              <w:rPr>
                <w:color w:val="000000"/>
              </w:rPr>
              <w:tab/>
              <w:t>3</w:t>
            </w:r>
          </w:hyperlink>
        </w:p>
        <w:p w14:paraId="00000021"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lnxbz9">
            <w:r>
              <w:rPr>
                <w:color w:val="000000"/>
              </w:rPr>
              <w:t>2.2.2 Ανάλυση προγραμματιστικών βημάτων</w:t>
            </w:r>
            <w:r>
              <w:rPr>
                <w:color w:val="000000"/>
              </w:rPr>
              <w:tab/>
              <w:t>3</w:t>
            </w:r>
          </w:hyperlink>
        </w:p>
        <w:p w14:paraId="00000022" w14:textId="77777777" w:rsidR="00DF2340" w:rsidRDefault="00DF2340">
          <w:pPr>
            <w:pBdr>
              <w:top w:val="nil"/>
              <w:left w:val="nil"/>
              <w:bottom w:val="nil"/>
              <w:right w:val="nil"/>
              <w:between w:val="nil"/>
            </w:pBdr>
            <w:tabs>
              <w:tab w:val="right" w:pos="9016"/>
            </w:tabs>
            <w:spacing w:after="100"/>
            <w:ind w:left="220"/>
            <w:rPr>
              <w:b/>
              <w:color w:val="000000"/>
            </w:rPr>
          </w:pPr>
          <w:hyperlink w:anchor="_heading=h.35nkun2">
            <w:r>
              <w:rPr>
                <w:b/>
                <w:color w:val="000000"/>
              </w:rPr>
              <w:t>2.3 Ζητούμενο Γ: Ανάγνωση δεδομένων από κανάλι άλλης εφαρμογής</w:t>
            </w:r>
            <w:r>
              <w:rPr>
                <w:b/>
                <w:color w:val="000000"/>
              </w:rPr>
              <w:tab/>
              <w:t>3</w:t>
            </w:r>
          </w:hyperlink>
        </w:p>
        <w:p w14:paraId="00000023"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1ksv4uv">
            <w:r>
              <w:rPr>
                <w:color w:val="000000"/>
              </w:rPr>
              <w:t>2.3.1 Περιγραφή απαιτούμενων ρυθμίσεων και λειτουργιών</w:t>
            </w:r>
            <w:r>
              <w:rPr>
                <w:color w:val="000000"/>
              </w:rPr>
              <w:tab/>
              <w:t>3</w:t>
            </w:r>
          </w:hyperlink>
        </w:p>
        <w:p w14:paraId="00000024" w14:textId="77777777" w:rsidR="00DF2340" w:rsidRDefault="00DF2340">
          <w:pPr>
            <w:pBdr>
              <w:top w:val="nil"/>
              <w:left w:val="nil"/>
              <w:bottom w:val="nil"/>
              <w:right w:val="nil"/>
              <w:between w:val="nil"/>
            </w:pBdr>
            <w:tabs>
              <w:tab w:val="right" w:leader="dot" w:pos="9016"/>
            </w:tabs>
            <w:spacing w:after="100"/>
            <w:ind w:left="440"/>
            <w:rPr>
              <w:color w:val="000000"/>
            </w:rPr>
          </w:pPr>
          <w:hyperlink w:anchor="_heading=h.44sinio">
            <w:r>
              <w:rPr>
                <w:color w:val="000000"/>
              </w:rPr>
              <w:t>2.3.2 Ανάλυση προγραμματιστικών βημάτων</w:t>
            </w:r>
            <w:r>
              <w:rPr>
                <w:color w:val="000000"/>
              </w:rPr>
              <w:tab/>
              <w:t>3</w:t>
            </w:r>
          </w:hyperlink>
        </w:p>
        <w:p w14:paraId="00000025" w14:textId="77777777" w:rsidR="00DF2340" w:rsidRDefault="00DF2340">
          <w:pPr>
            <w:pBdr>
              <w:top w:val="nil"/>
              <w:left w:val="nil"/>
              <w:bottom w:val="nil"/>
              <w:right w:val="nil"/>
              <w:between w:val="nil"/>
            </w:pBdr>
            <w:tabs>
              <w:tab w:val="right" w:pos="9016"/>
            </w:tabs>
            <w:spacing w:after="100"/>
            <w:rPr>
              <w:color w:val="000000"/>
            </w:rPr>
          </w:pPr>
          <w:hyperlink w:anchor="_heading=h.2jxsxqh">
            <w:r>
              <w:rPr>
                <w:b/>
                <w:color w:val="000000"/>
                <w:sz w:val="24"/>
                <w:szCs w:val="24"/>
              </w:rPr>
              <w:t>3. Περιγραφή Κυκλώματος Υλικού</w:t>
            </w:r>
            <w:r>
              <w:rPr>
                <w:b/>
                <w:color w:val="000000"/>
                <w:sz w:val="24"/>
                <w:szCs w:val="24"/>
              </w:rPr>
              <w:tab/>
              <w:t>4</w:t>
            </w:r>
          </w:hyperlink>
        </w:p>
        <w:p w14:paraId="00000026" w14:textId="77777777" w:rsidR="00DF2340" w:rsidRDefault="00DF2340">
          <w:pPr>
            <w:pBdr>
              <w:top w:val="nil"/>
              <w:left w:val="nil"/>
              <w:bottom w:val="nil"/>
              <w:right w:val="nil"/>
              <w:between w:val="nil"/>
            </w:pBdr>
            <w:tabs>
              <w:tab w:val="right" w:pos="9016"/>
            </w:tabs>
            <w:spacing w:after="100"/>
            <w:ind w:left="220"/>
            <w:rPr>
              <w:color w:val="000000"/>
            </w:rPr>
          </w:pPr>
          <w:hyperlink w:anchor="_heading=h.z337ya">
            <w:r>
              <w:rPr>
                <w:color w:val="000000"/>
              </w:rPr>
              <w:t>3.1 Ανάλυση συνδεσμολογίας</w:t>
            </w:r>
            <w:r>
              <w:rPr>
                <w:color w:val="000000"/>
              </w:rPr>
              <w:tab/>
              <w:t>4</w:t>
            </w:r>
          </w:hyperlink>
        </w:p>
        <w:p w14:paraId="00000027" w14:textId="77777777" w:rsidR="00DF2340" w:rsidRDefault="00DF2340">
          <w:pPr>
            <w:pBdr>
              <w:top w:val="nil"/>
              <w:left w:val="nil"/>
              <w:bottom w:val="nil"/>
              <w:right w:val="nil"/>
              <w:between w:val="nil"/>
            </w:pBdr>
            <w:tabs>
              <w:tab w:val="right" w:pos="9016"/>
            </w:tabs>
            <w:spacing w:after="100"/>
            <w:ind w:left="220"/>
            <w:rPr>
              <w:color w:val="000000"/>
            </w:rPr>
          </w:pPr>
          <w:hyperlink w:anchor="_heading=h.3j2qqm3">
            <w:r>
              <w:rPr>
                <w:color w:val="000000"/>
              </w:rPr>
              <w:t>3.2 Χρησιμοποιούμενα εξαρτήματα και ο ρόλος τους (π.χ. ESP-01, LEDs)</w:t>
            </w:r>
            <w:r>
              <w:rPr>
                <w:color w:val="000000"/>
              </w:rPr>
              <w:tab/>
              <w:t>4</w:t>
            </w:r>
          </w:hyperlink>
        </w:p>
        <w:p w14:paraId="00000028" w14:textId="77777777" w:rsidR="00DF2340" w:rsidRDefault="00DF2340">
          <w:pPr>
            <w:pBdr>
              <w:top w:val="nil"/>
              <w:left w:val="nil"/>
              <w:bottom w:val="nil"/>
              <w:right w:val="nil"/>
              <w:between w:val="nil"/>
            </w:pBdr>
            <w:tabs>
              <w:tab w:val="right" w:pos="9016"/>
            </w:tabs>
            <w:spacing w:after="100"/>
            <w:ind w:left="220"/>
            <w:rPr>
              <w:color w:val="000000"/>
            </w:rPr>
          </w:pPr>
          <w:hyperlink w:anchor="_heading=h.1y810tw">
            <w:r>
              <w:rPr>
                <w:color w:val="000000"/>
              </w:rPr>
              <w:t>3.3 Διάγραμμα κυκλώματος</w:t>
            </w:r>
            <w:r>
              <w:rPr>
                <w:color w:val="000000"/>
              </w:rPr>
              <w:tab/>
              <w:t>4</w:t>
            </w:r>
          </w:hyperlink>
        </w:p>
        <w:p w14:paraId="00000029" w14:textId="77777777" w:rsidR="00DF2340" w:rsidRDefault="00DF2340">
          <w:pPr>
            <w:pBdr>
              <w:top w:val="nil"/>
              <w:left w:val="nil"/>
              <w:bottom w:val="nil"/>
              <w:right w:val="nil"/>
              <w:between w:val="nil"/>
            </w:pBdr>
            <w:tabs>
              <w:tab w:val="right" w:pos="9016"/>
            </w:tabs>
            <w:spacing w:after="100"/>
            <w:rPr>
              <w:color w:val="000000"/>
            </w:rPr>
          </w:pPr>
          <w:hyperlink w:anchor="_heading=h.4i7ojhp">
            <w:r>
              <w:rPr>
                <w:b/>
                <w:color w:val="000000"/>
                <w:sz w:val="24"/>
                <w:szCs w:val="24"/>
              </w:rPr>
              <w:t>4. Ρυθμίσεις Καναλιού ThingSpeak</w:t>
            </w:r>
            <w:r>
              <w:rPr>
                <w:b/>
                <w:color w:val="000000"/>
                <w:sz w:val="24"/>
                <w:szCs w:val="24"/>
              </w:rPr>
              <w:tab/>
              <w:t>4</w:t>
            </w:r>
          </w:hyperlink>
        </w:p>
        <w:p w14:paraId="0000002A" w14:textId="77777777" w:rsidR="00DF2340" w:rsidRDefault="00DF2340">
          <w:pPr>
            <w:pBdr>
              <w:top w:val="nil"/>
              <w:left w:val="nil"/>
              <w:bottom w:val="nil"/>
              <w:right w:val="nil"/>
              <w:between w:val="nil"/>
            </w:pBdr>
            <w:tabs>
              <w:tab w:val="right" w:pos="9016"/>
            </w:tabs>
            <w:spacing w:after="100"/>
            <w:ind w:left="220"/>
            <w:rPr>
              <w:color w:val="000000"/>
            </w:rPr>
          </w:pPr>
          <w:hyperlink w:anchor="_heading=h.2xcytpi">
            <w:r>
              <w:rPr>
                <w:color w:val="000000"/>
              </w:rPr>
              <w:t>4.1 Επεξήγηση των μεταβλητών και των ρυθμίσεων</w:t>
            </w:r>
            <w:r>
              <w:rPr>
                <w:color w:val="000000"/>
              </w:rPr>
              <w:tab/>
              <w:t>4</w:t>
            </w:r>
          </w:hyperlink>
        </w:p>
        <w:p w14:paraId="0000002B" w14:textId="77777777" w:rsidR="00DF2340" w:rsidRDefault="00DF2340">
          <w:pPr>
            <w:pBdr>
              <w:top w:val="nil"/>
              <w:left w:val="nil"/>
              <w:bottom w:val="nil"/>
              <w:right w:val="nil"/>
              <w:between w:val="nil"/>
            </w:pBdr>
            <w:tabs>
              <w:tab w:val="right" w:pos="9016"/>
            </w:tabs>
            <w:spacing w:after="100"/>
            <w:ind w:left="220"/>
            <w:rPr>
              <w:color w:val="000000"/>
            </w:rPr>
          </w:pPr>
          <w:hyperlink w:anchor="_heading=h.1ci93xb">
            <w:r>
              <w:rPr>
                <w:color w:val="000000"/>
              </w:rPr>
              <w:t>4.2 Περιγραφή της χρήσης οπτικών στοιχείων</w:t>
            </w:r>
            <w:r>
              <w:rPr>
                <w:color w:val="000000"/>
              </w:rPr>
              <w:tab/>
              <w:t>4</w:t>
            </w:r>
          </w:hyperlink>
        </w:p>
        <w:p w14:paraId="0000002C" w14:textId="77777777" w:rsidR="00DF2340" w:rsidRDefault="00DF2340">
          <w:pPr>
            <w:pBdr>
              <w:top w:val="nil"/>
              <w:left w:val="nil"/>
              <w:bottom w:val="nil"/>
              <w:right w:val="nil"/>
              <w:between w:val="nil"/>
            </w:pBdr>
            <w:tabs>
              <w:tab w:val="right" w:pos="9016"/>
            </w:tabs>
            <w:spacing w:after="100"/>
            <w:rPr>
              <w:color w:val="000000"/>
            </w:rPr>
          </w:pPr>
          <w:hyperlink w:anchor="_heading=h.3whwml4">
            <w:r>
              <w:rPr>
                <w:b/>
                <w:color w:val="000000"/>
                <w:sz w:val="24"/>
                <w:szCs w:val="24"/>
              </w:rPr>
              <w:t>5. Προγραμματιστικός Κώδικας</w:t>
            </w:r>
            <w:r>
              <w:rPr>
                <w:b/>
                <w:color w:val="000000"/>
                <w:sz w:val="24"/>
                <w:szCs w:val="24"/>
              </w:rPr>
              <w:tab/>
              <w:t>4</w:t>
            </w:r>
          </w:hyperlink>
        </w:p>
        <w:p w14:paraId="0000002D" w14:textId="77777777" w:rsidR="00DF2340" w:rsidRDefault="00DF2340">
          <w:pPr>
            <w:pBdr>
              <w:top w:val="nil"/>
              <w:left w:val="nil"/>
              <w:bottom w:val="nil"/>
              <w:right w:val="nil"/>
              <w:between w:val="nil"/>
            </w:pBdr>
            <w:tabs>
              <w:tab w:val="right" w:pos="9016"/>
            </w:tabs>
            <w:spacing w:after="100"/>
            <w:ind w:left="220"/>
            <w:rPr>
              <w:color w:val="000000"/>
            </w:rPr>
          </w:pPr>
          <w:hyperlink w:anchor="_heading=h.2bn6wsx">
            <w:r>
              <w:rPr>
                <w:color w:val="000000"/>
              </w:rPr>
              <w:t>5.1 Ανάλυση του κώδικα που χρησιμοποιείται</w:t>
            </w:r>
            <w:r>
              <w:rPr>
                <w:color w:val="000000"/>
              </w:rPr>
              <w:tab/>
              <w:t>4</w:t>
            </w:r>
          </w:hyperlink>
        </w:p>
        <w:p w14:paraId="0000002E" w14:textId="77777777" w:rsidR="00DF2340" w:rsidRDefault="00DF2340">
          <w:pPr>
            <w:pBdr>
              <w:top w:val="nil"/>
              <w:left w:val="nil"/>
              <w:bottom w:val="nil"/>
              <w:right w:val="nil"/>
              <w:between w:val="nil"/>
            </w:pBdr>
            <w:tabs>
              <w:tab w:val="right" w:pos="9016"/>
            </w:tabs>
            <w:spacing w:after="100"/>
            <w:ind w:left="220"/>
            <w:rPr>
              <w:color w:val="000000"/>
            </w:rPr>
          </w:pPr>
          <w:hyperlink w:anchor="_heading=h.qsh70q">
            <w:r>
              <w:rPr>
                <w:color w:val="000000"/>
              </w:rPr>
              <w:t>5.2 Σχολιασμός και εξήγηση για το τι κάνει κάθε κομμάτι του κώδικα</w:t>
            </w:r>
            <w:r>
              <w:rPr>
                <w:color w:val="000000"/>
              </w:rPr>
              <w:tab/>
              <w:t>4</w:t>
            </w:r>
          </w:hyperlink>
        </w:p>
        <w:p w14:paraId="0000002F" w14:textId="77777777" w:rsidR="00DF2340" w:rsidRDefault="00DF2340">
          <w:pPr>
            <w:pBdr>
              <w:top w:val="nil"/>
              <w:left w:val="nil"/>
              <w:bottom w:val="nil"/>
              <w:right w:val="nil"/>
              <w:between w:val="nil"/>
            </w:pBdr>
            <w:tabs>
              <w:tab w:val="right" w:pos="9016"/>
            </w:tabs>
            <w:spacing w:after="100"/>
            <w:rPr>
              <w:color w:val="000000"/>
            </w:rPr>
          </w:pPr>
          <w:hyperlink w:anchor="_heading=h.3as4poj">
            <w:r>
              <w:rPr>
                <w:b/>
                <w:color w:val="000000"/>
                <w:sz w:val="24"/>
                <w:szCs w:val="24"/>
              </w:rPr>
              <w:t>6. Συμπεράσματα</w:t>
            </w:r>
            <w:r>
              <w:rPr>
                <w:b/>
                <w:color w:val="000000"/>
                <w:sz w:val="24"/>
                <w:szCs w:val="24"/>
              </w:rPr>
              <w:tab/>
              <w:t>4</w:t>
            </w:r>
          </w:hyperlink>
        </w:p>
        <w:p w14:paraId="00000030" w14:textId="77777777" w:rsidR="00DF2340" w:rsidRDefault="00DF2340">
          <w:pPr>
            <w:pBdr>
              <w:top w:val="nil"/>
              <w:left w:val="nil"/>
              <w:bottom w:val="nil"/>
              <w:right w:val="nil"/>
              <w:between w:val="nil"/>
            </w:pBdr>
            <w:tabs>
              <w:tab w:val="right" w:pos="9016"/>
            </w:tabs>
            <w:spacing w:after="100"/>
            <w:ind w:left="220"/>
            <w:rPr>
              <w:color w:val="000000"/>
            </w:rPr>
          </w:pPr>
          <w:hyperlink w:anchor="_heading=h.1pxezwc">
            <w:r>
              <w:rPr>
                <w:color w:val="000000"/>
              </w:rPr>
              <w:t>6.1 Ανασκόπηση της εργασίας</w:t>
            </w:r>
            <w:r>
              <w:rPr>
                <w:color w:val="000000"/>
              </w:rPr>
              <w:tab/>
              <w:t>4</w:t>
            </w:r>
          </w:hyperlink>
        </w:p>
        <w:p w14:paraId="00000031" w14:textId="77777777" w:rsidR="00DF2340" w:rsidRDefault="00DF2340">
          <w:pPr>
            <w:pBdr>
              <w:top w:val="nil"/>
              <w:left w:val="nil"/>
              <w:bottom w:val="nil"/>
              <w:right w:val="nil"/>
              <w:between w:val="nil"/>
            </w:pBdr>
            <w:tabs>
              <w:tab w:val="right" w:pos="9016"/>
            </w:tabs>
            <w:spacing w:after="100"/>
            <w:ind w:left="220"/>
            <w:rPr>
              <w:color w:val="000000"/>
            </w:rPr>
          </w:pPr>
          <w:hyperlink w:anchor="_heading=h.49x2ik5">
            <w:r>
              <w:rPr>
                <w:color w:val="000000"/>
              </w:rPr>
              <w:t>6.2 Προτάσεις για βελτιώσεις ή μελλοντική επέκταση του έργου</w:t>
            </w:r>
            <w:r>
              <w:rPr>
                <w:color w:val="000000"/>
              </w:rPr>
              <w:tab/>
              <w:t>4</w:t>
            </w:r>
          </w:hyperlink>
        </w:p>
        <w:p w14:paraId="00000032" w14:textId="77777777" w:rsidR="00DF2340" w:rsidRDefault="00000000">
          <w:r>
            <w:fldChar w:fldCharType="end"/>
          </w:r>
        </w:p>
      </w:sdtContent>
    </w:sdt>
    <w:p w14:paraId="00000033" w14:textId="77777777" w:rsidR="00DF2340" w:rsidRDefault="00DF2340"/>
    <w:p w14:paraId="00000034" w14:textId="77777777" w:rsidR="00DF2340" w:rsidRDefault="00DF2340"/>
    <w:p w14:paraId="00000035" w14:textId="77777777" w:rsidR="00DF2340" w:rsidRDefault="00DF2340"/>
    <w:p w14:paraId="00000037" w14:textId="437D423D" w:rsidR="00DF2340" w:rsidRDefault="00000000" w:rsidP="00D025A4">
      <w:pPr>
        <w:pStyle w:val="Heading1"/>
      </w:pPr>
      <w:bookmarkStart w:id="3" w:name="_heading=h.3znysh7" w:colFirst="0" w:colLast="0"/>
      <w:bookmarkEnd w:id="3"/>
      <w:r>
        <w:lastRenderedPageBreak/>
        <w:t xml:space="preserve">1. Εισαγωγή </w:t>
      </w:r>
      <w:bookmarkStart w:id="4" w:name="_heading=h.2et92p0" w:colFirst="0" w:colLast="0"/>
      <w:bookmarkEnd w:id="4"/>
    </w:p>
    <w:p w14:paraId="00000038" w14:textId="28FA7B5E" w:rsidR="00DF2340" w:rsidRPr="00B675DF" w:rsidRDefault="00D025A4">
      <w:pPr>
        <w:spacing w:before="240" w:after="240"/>
        <w:ind w:firstLine="720"/>
        <w:jc w:val="both"/>
        <w:rPr>
          <w:sz w:val="24"/>
          <w:szCs w:val="24"/>
        </w:rPr>
      </w:pPr>
      <w:r>
        <w:rPr>
          <w:sz w:val="24"/>
          <w:szCs w:val="24"/>
        </w:rPr>
        <w:t xml:space="preserve">Η εργασία αφορά την μελέτη ενός ηλεκτρικού φωτεινού σηματοδότη του οποίου η λειτουργία ορίζεται από τον μικροελεγκτή </w:t>
      </w:r>
      <w:r>
        <w:rPr>
          <w:sz w:val="24"/>
          <w:szCs w:val="24"/>
          <w:lang w:val="en-US"/>
        </w:rPr>
        <w:t>Arduino</w:t>
      </w:r>
      <w:r w:rsidRPr="00D025A4">
        <w:rPr>
          <w:sz w:val="24"/>
          <w:szCs w:val="24"/>
        </w:rPr>
        <w:t xml:space="preserve"> </w:t>
      </w:r>
      <w:r>
        <w:rPr>
          <w:sz w:val="24"/>
          <w:szCs w:val="24"/>
          <w:lang w:val="en-US"/>
        </w:rPr>
        <w:t>UNO</w:t>
      </w:r>
      <w:r>
        <w:rPr>
          <w:sz w:val="24"/>
          <w:szCs w:val="24"/>
        </w:rPr>
        <w:t xml:space="preserve"> και τα δεδομένα αποθηκεύονται σε πραγματικό χρόνο (</w:t>
      </w:r>
      <w:r>
        <w:rPr>
          <w:sz w:val="24"/>
          <w:szCs w:val="24"/>
          <w:lang w:val="en-US"/>
        </w:rPr>
        <w:t>real</w:t>
      </w:r>
      <w:r w:rsidRPr="00D025A4">
        <w:rPr>
          <w:sz w:val="24"/>
          <w:szCs w:val="24"/>
        </w:rPr>
        <w:t>-</w:t>
      </w:r>
      <w:r>
        <w:rPr>
          <w:sz w:val="24"/>
          <w:szCs w:val="24"/>
          <w:lang w:val="en-US"/>
        </w:rPr>
        <w:t>time</w:t>
      </w:r>
      <w:r w:rsidRPr="00D025A4">
        <w:rPr>
          <w:sz w:val="24"/>
          <w:szCs w:val="24"/>
        </w:rPr>
        <w:t xml:space="preserve">) </w:t>
      </w:r>
      <w:r>
        <w:rPr>
          <w:sz w:val="24"/>
          <w:szCs w:val="24"/>
        </w:rPr>
        <w:t xml:space="preserve">στην πλατφόρμα </w:t>
      </w:r>
      <w:r>
        <w:rPr>
          <w:sz w:val="24"/>
          <w:szCs w:val="24"/>
          <w:lang w:val="en-US"/>
        </w:rPr>
        <w:t>ThingSpeak</w:t>
      </w:r>
      <w:r w:rsidRPr="00D025A4">
        <w:rPr>
          <w:sz w:val="24"/>
          <w:szCs w:val="24"/>
        </w:rPr>
        <w:t xml:space="preserve">. </w:t>
      </w:r>
      <w:r w:rsidR="00B675DF">
        <w:rPr>
          <w:sz w:val="24"/>
          <w:szCs w:val="24"/>
        </w:rPr>
        <w:t xml:space="preserve">Η υλοποίηση και η ανάπτυξη αυτής της </w:t>
      </w:r>
      <w:r w:rsidR="00B675DF">
        <w:rPr>
          <w:sz w:val="24"/>
          <w:szCs w:val="24"/>
          <w:lang w:val="en-US"/>
        </w:rPr>
        <w:t>IoT</w:t>
      </w:r>
      <w:r w:rsidR="00B675DF" w:rsidRPr="00B675DF">
        <w:rPr>
          <w:sz w:val="24"/>
          <w:szCs w:val="24"/>
        </w:rPr>
        <w:t xml:space="preserve"> </w:t>
      </w:r>
      <w:r w:rsidR="00B675DF">
        <w:rPr>
          <w:sz w:val="24"/>
          <w:szCs w:val="24"/>
        </w:rPr>
        <w:t>εφαρμογής απαιτεί ορισμένες προδιαγραφές οι οποίες είναι:</w:t>
      </w:r>
    </w:p>
    <w:p w14:paraId="00000039" w14:textId="45E51A6C" w:rsidR="00DF2340" w:rsidRPr="00D025A4" w:rsidRDefault="00000000">
      <w:pPr>
        <w:numPr>
          <w:ilvl w:val="0"/>
          <w:numId w:val="19"/>
        </w:numPr>
        <w:spacing w:before="240" w:after="0"/>
        <w:jc w:val="both"/>
        <w:rPr>
          <w:sz w:val="24"/>
          <w:szCs w:val="24"/>
        </w:rPr>
      </w:pPr>
      <w:r w:rsidRPr="00D025A4">
        <w:rPr>
          <w:b/>
          <w:sz w:val="24"/>
          <w:szCs w:val="24"/>
        </w:rPr>
        <w:t>Κατανόηση των μικροελεγκτών και της αλληλεπίδρασής τους με ηλεκτρονικά στοιχεία</w:t>
      </w:r>
      <w:r w:rsidRPr="00D025A4">
        <w:rPr>
          <w:sz w:val="24"/>
          <w:szCs w:val="24"/>
        </w:rPr>
        <w:t xml:space="preserve">: </w:t>
      </w:r>
      <w:r w:rsidR="00B675DF">
        <w:rPr>
          <w:sz w:val="24"/>
          <w:szCs w:val="24"/>
        </w:rPr>
        <w:t xml:space="preserve">Με λίγα λόγια, απαιτείται κατανόηση του </w:t>
      </w:r>
      <w:r w:rsidR="00F24425">
        <w:rPr>
          <w:sz w:val="24"/>
          <w:szCs w:val="24"/>
        </w:rPr>
        <w:t xml:space="preserve">υλικού </w:t>
      </w:r>
      <w:r w:rsidR="00B675DF">
        <w:rPr>
          <w:sz w:val="24"/>
          <w:szCs w:val="24"/>
        </w:rPr>
        <w:t xml:space="preserve">εξοπλισμού </w:t>
      </w:r>
      <w:r w:rsidR="00F24425">
        <w:rPr>
          <w:sz w:val="24"/>
          <w:szCs w:val="24"/>
        </w:rPr>
        <w:t xml:space="preserve">που περιλαμβάνει </w:t>
      </w:r>
      <w:r w:rsidRPr="00D025A4">
        <w:rPr>
          <w:sz w:val="24"/>
          <w:szCs w:val="24"/>
        </w:rPr>
        <w:t>αναλογικές και ψηφιακές ε</w:t>
      </w:r>
      <w:r w:rsidR="00F24425">
        <w:rPr>
          <w:sz w:val="24"/>
          <w:szCs w:val="24"/>
        </w:rPr>
        <w:t>ι</w:t>
      </w:r>
      <w:r w:rsidRPr="00D025A4">
        <w:rPr>
          <w:sz w:val="24"/>
          <w:szCs w:val="24"/>
        </w:rPr>
        <w:t>σ</w:t>
      </w:r>
      <w:r w:rsidR="00F24425">
        <w:rPr>
          <w:sz w:val="24"/>
          <w:szCs w:val="24"/>
        </w:rPr>
        <w:t>ό</w:t>
      </w:r>
      <w:r w:rsidRPr="00D025A4">
        <w:rPr>
          <w:sz w:val="24"/>
          <w:szCs w:val="24"/>
        </w:rPr>
        <w:t>δο</w:t>
      </w:r>
      <w:r w:rsidR="00F24425">
        <w:rPr>
          <w:sz w:val="24"/>
          <w:szCs w:val="24"/>
        </w:rPr>
        <w:t>υς</w:t>
      </w:r>
      <w:r w:rsidRPr="00D025A4">
        <w:rPr>
          <w:sz w:val="24"/>
          <w:szCs w:val="24"/>
        </w:rPr>
        <w:t>/</w:t>
      </w:r>
      <w:r w:rsidR="00F24425">
        <w:rPr>
          <w:sz w:val="24"/>
          <w:szCs w:val="24"/>
        </w:rPr>
        <w:t>ε</w:t>
      </w:r>
      <w:r w:rsidRPr="00D025A4">
        <w:rPr>
          <w:sz w:val="24"/>
          <w:szCs w:val="24"/>
        </w:rPr>
        <w:t>ξ</w:t>
      </w:r>
      <w:r w:rsidR="00F24425">
        <w:rPr>
          <w:sz w:val="24"/>
          <w:szCs w:val="24"/>
        </w:rPr>
        <w:t xml:space="preserve">όδους, όπως έχει ο μικροελεγκτής </w:t>
      </w:r>
      <w:r w:rsidR="00F24425">
        <w:rPr>
          <w:sz w:val="24"/>
          <w:szCs w:val="24"/>
          <w:lang w:val="en-US"/>
        </w:rPr>
        <w:t>Arduino</w:t>
      </w:r>
      <w:r w:rsidR="00F24425" w:rsidRPr="00F24425">
        <w:rPr>
          <w:sz w:val="24"/>
          <w:szCs w:val="24"/>
        </w:rPr>
        <w:t xml:space="preserve"> </w:t>
      </w:r>
      <w:r w:rsidR="00F24425">
        <w:rPr>
          <w:sz w:val="24"/>
          <w:szCs w:val="24"/>
          <w:lang w:val="en-US"/>
        </w:rPr>
        <w:t>UNO</w:t>
      </w:r>
      <w:r w:rsidR="00F24425" w:rsidRPr="00F24425">
        <w:rPr>
          <w:sz w:val="24"/>
          <w:szCs w:val="24"/>
        </w:rPr>
        <w:t xml:space="preserve"> </w:t>
      </w:r>
      <w:r w:rsidR="00F24425">
        <w:rPr>
          <w:sz w:val="24"/>
          <w:szCs w:val="24"/>
        </w:rPr>
        <w:t xml:space="preserve">και το </w:t>
      </w:r>
      <w:r w:rsidR="00F24425">
        <w:rPr>
          <w:sz w:val="24"/>
          <w:szCs w:val="24"/>
          <w:lang w:val="en-US"/>
        </w:rPr>
        <w:t>WiFi</w:t>
      </w:r>
      <w:r w:rsidR="00F24425" w:rsidRPr="00F24425">
        <w:rPr>
          <w:sz w:val="24"/>
          <w:szCs w:val="24"/>
        </w:rPr>
        <w:t xml:space="preserve"> </w:t>
      </w:r>
      <w:r w:rsidR="00F24425">
        <w:rPr>
          <w:sz w:val="24"/>
          <w:szCs w:val="24"/>
          <w:lang w:val="en-US"/>
        </w:rPr>
        <w:t>module</w:t>
      </w:r>
      <w:r w:rsidR="00F24425" w:rsidRPr="00F24425">
        <w:rPr>
          <w:sz w:val="24"/>
          <w:szCs w:val="24"/>
        </w:rPr>
        <w:t xml:space="preserve"> </w:t>
      </w:r>
      <w:r w:rsidR="00F24425">
        <w:rPr>
          <w:sz w:val="24"/>
          <w:szCs w:val="24"/>
          <w:lang w:val="en-US"/>
        </w:rPr>
        <w:t>ESP</w:t>
      </w:r>
      <w:r w:rsidR="00F24425" w:rsidRPr="00F24425">
        <w:rPr>
          <w:sz w:val="24"/>
          <w:szCs w:val="24"/>
        </w:rPr>
        <w:t>-01</w:t>
      </w:r>
      <w:r w:rsidRPr="00D025A4">
        <w:rPr>
          <w:sz w:val="24"/>
          <w:szCs w:val="24"/>
        </w:rPr>
        <w:t>.</w:t>
      </w:r>
    </w:p>
    <w:p w14:paraId="0000003B" w14:textId="77777777" w:rsidR="00DF2340" w:rsidRPr="00D025A4" w:rsidRDefault="00000000">
      <w:pPr>
        <w:numPr>
          <w:ilvl w:val="0"/>
          <w:numId w:val="19"/>
        </w:numPr>
        <w:spacing w:after="0"/>
        <w:jc w:val="both"/>
        <w:rPr>
          <w:sz w:val="24"/>
          <w:szCs w:val="24"/>
        </w:rPr>
      </w:pPr>
      <w:r w:rsidRPr="00D025A4">
        <w:rPr>
          <w:b/>
          <w:sz w:val="24"/>
          <w:szCs w:val="24"/>
        </w:rPr>
        <w:t>Δικτύωση και ανταλλαγή δεδομένων</w:t>
      </w:r>
      <w:r w:rsidRPr="00D025A4">
        <w:rPr>
          <w:sz w:val="24"/>
          <w:szCs w:val="24"/>
        </w:rPr>
        <w:t>: Η σύνδεση του Arduino μέσω WiFi και η ανταλλαγή δεδομένων με κανάλια της πλατφόρμας ThingSpeak, τόσο για την απεικόνιση όσο και για την αποστολή/λήψη δεδομένων.</w:t>
      </w:r>
    </w:p>
    <w:p w14:paraId="0000003C" w14:textId="77777777" w:rsidR="00DF2340" w:rsidRPr="00D025A4" w:rsidRDefault="00000000">
      <w:pPr>
        <w:numPr>
          <w:ilvl w:val="0"/>
          <w:numId w:val="19"/>
        </w:numPr>
        <w:spacing w:after="0"/>
        <w:jc w:val="both"/>
        <w:rPr>
          <w:sz w:val="24"/>
          <w:szCs w:val="24"/>
        </w:rPr>
      </w:pPr>
      <w:r w:rsidRPr="00D025A4">
        <w:rPr>
          <w:b/>
          <w:sz w:val="24"/>
          <w:szCs w:val="24"/>
        </w:rPr>
        <w:t>Γραφική απεικόνιση δεδομένων</w:t>
      </w:r>
      <w:r w:rsidRPr="00D025A4">
        <w:rPr>
          <w:sz w:val="24"/>
          <w:szCs w:val="24"/>
        </w:rPr>
        <w:t>: Η χρήση γραφικών στοιχείων για την παρουσίαση των δεδομένων και της κατάστασης του συστήματος.</w:t>
      </w:r>
    </w:p>
    <w:p w14:paraId="0000003D" w14:textId="36A14106" w:rsidR="00DF2340" w:rsidRPr="00D025A4" w:rsidRDefault="00000000">
      <w:pPr>
        <w:numPr>
          <w:ilvl w:val="0"/>
          <w:numId w:val="19"/>
        </w:numPr>
        <w:spacing w:after="240"/>
        <w:jc w:val="both"/>
        <w:rPr>
          <w:sz w:val="24"/>
          <w:szCs w:val="24"/>
        </w:rPr>
      </w:pPr>
      <w:r w:rsidRPr="00D025A4">
        <w:rPr>
          <w:b/>
          <w:sz w:val="24"/>
          <w:szCs w:val="24"/>
        </w:rPr>
        <w:t>Ανάγνωση και συγγραφή δεδομένων</w:t>
      </w:r>
      <w:r w:rsidR="00F24425">
        <w:rPr>
          <w:b/>
          <w:sz w:val="24"/>
          <w:szCs w:val="24"/>
        </w:rPr>
        <w:t xml:space="preserve">: </w:t>
      </w:r>
      <w:r w:rsidR="00F24425">
        <w:rPr>
          <w:bCs/>
          <w:sz w:val="24"/>
          <w:szCs w:val="24"/>
        </w:rPr>
        <w:t>Η προγραμματιστική ικανότητα να διαβάζουμε και να στέλνουμε σε πραγματικό χρόνο δεδομένα.</w:t>
      </w:r>
      <w:r w:rsidR="00F24425" w:rsidRPr="00F24425">
        <w:rPr>
          <w:bCs/>
          <w:sz w:val="24"/>
          <w:szCs w:val="24"/>
        </w:rPr>
        <w:t xml:space="preserve"> </w:t>
      </w:r>
    </w:p>
    <w:p w14:paraId="0000003F" w14:textId="6CA294B8" w:rsidR="00DF2340" w:rsidRDefault="00000000">
      <w:pPr>
        <w:pStyle w:val="Heading2"/>
      </w:pPr>
      <w:bookmarkStart w:id="5" w:name="_heading=h.tyjcwt" w:colFirst="0" w:colLast="0"/>
      <w:bookmarkEnd w:id="5"/>
      <w:r>
        <w:t>1.</w:t>
      </w:r>
      <w:r w:rsidR="00D025A4">
        <w:t>1</w:t>
      </w:r>
      <w:r>
        <w:t xml:space="preserve"> Αναφορά στις βασικές έννοιες </w:t>
      </w:r>
    </w:p>
    <w:p w14:paraId="00000040" w14:textId="0A5BEA63" w:rsidR="00DF2340" w:rsidRPr="00D025A4" w:rsidRDefault="00000000">
      <w:pPr>
        <w:spacing w:before="240" w:after="240"/>
        <w:ind w:firstLine="720"/>
        <w:jc w:val="both"/>
        <w:rPr>
          <w:sz w:val="24"/>
          <w:szCs w:val="24"/>
        </w:rPr>
      </w:pPr>
      <w:r w:rsidRPr="00D025A4">
        <w:rPr>
          <w:sz w:val="24"/>
          <w:szCs w:val="24"/>
        </w:rPr>
        <w:t xml:space="preserve">Οι βασικές έννοιες που χρησιμοποιούνται στην εργασία του ηλεκτρικού φωτεινού σηματοδότη </w:t>
      </w:r>
      <w:r w:rsidR="00F24425">
        <w:rPr>
          <w:sz w:val="24"/>
          <w:szCs w:val="24"/>
        </w:rPr>
        <w:t>είναι οι εξής</w:t>
      </w:r>
      <w:r w:rsidRPr="00D025A4">
        <w:rPr>
          <w:sz w:val="24"/>
          <w:szCs w:val="24"/>
        </w:rPr>
        <w:t>:</w:t>
      </w:r>
    </w:p>
    <w:p w14:paraId="00000041" w14:textId="77777777" w:rsidR="00DF2340" w:rsidRPr="00D025A4" w:rsidRDefault="00000000">
      <w:pPr>
        <w:numPr>
          <w:ilvl w:val="0"/>
          <w:numId w:val="13"/>
        </w:numPr>
        <w:spacing w:before="240" w:after="0"/>
        <w:jc w:val="both"/>
        <w:rPr>
          <w:sz w:val="24"/>
          <w:szCs w:val="24"/>
        </w:rPr>
      </w:pPr>
      <w:r w:rsidRPr="00D025A4">
        <w:rPr>
          <w:b/>
          <w:sz w:val="24"/>
          <w:szCs w:val="24"/>
        </w:rPr>
        <w:t>Μικροελεγκτές (Arduino)</w:t>
      </w:r>
      <w:r w:rsidRPr="00D025A4">
        <w:rPr>
          <w:sz w:val="24"/>
          <w:szCs w:val="24"/>
        </w:rPr>
        <w:t>: Οι μικροελεγκτές είναι μικρές, ευέλικτες συσκευές που χρησιμοποιούνται για τον έλεγχο ηλεκτρονικών κυκλωμάτων. Στην εργασία αυτή, ο μικροελεγκτής Arduino UNO αναλαμβάνει την εναλλαγή των φωτεινών ενδείξεων ενός σηματοδότη και την επικοινωνία με την πλατφόρμα ThingSpeak.</w:t>
      </w:r>
    </w:p>
    <w:p w14:paraId="00000042" w14:textId="77777777" w:rsidR="00DF2340" w:rsidRPr="00D025A4" w:rsidRDefault="00000000">
      <w:pPr>
        <w:numPr>
          <w:ilvl w:val="0"/>
          <w:numId w:val="13"/>
        </w:numPr>
        <w:spacing w:after="0"/>
        <w:jc w:val="both"/>
        <w:rPr>
          <w:sz w:val="24"/>
          <w:szCs w:val="24"/>
        </w:rPr>
      </w:pPr>
      <w:r w:rsidRPr="00D025A4">
        <w:rPr>
          <w:b/>
          <w:sz w:val="24"/>
          <w:szCs w:val="24"/>
        </w:rPr>
        <w:t>Διαδίκτυο των Αντικειμένων (IoT)</w:t>
      </w:r>
      <w:r w:rsidRPr="00D025A4">
        <w:rPr>
          <w:sz w:val="24"/>
          <w:szCs w:val="24"/>
        </w:rPr>
        <w:t>: Το IoT αναφέρεται στη σύνδεση φυσικών αντικειμένων στο διαδίκτυο, επιτρέποντας την ανταλλαγή δεδομένων μεταξύ αυτών και άλλων συστημάτων. Εδώ, οι ενδείξεις του φωτεινού σηματοδότη διαμοιράζονται και εμφανίζονται μέσω της πλατφόρμας ThingSpeak.</w:t>
      </w:r>
    </w:p>
    <w:p w14:paraId="00000043" w14:textId="77777777" w:rsidR="00DF2340" w:rsidRPr="00D025A4" w:rsidRDefault="00000000">
      <w:pPr>
        <w:numPr>
          <w:ilvl w:val="0"/>
          <w:numId w:val="13"/>
        </w:numPr>
        <w:spacing w:after="0"/>
        <w:jc w:val="both"/>
        <w:rPr>
          <w:sz w:val="24"/>
          <w:szCs w:val="24"/>
        </w:rPr>
      </w:pPr>
      <w:r w:rsidRPr="00D025A4">
        <w:rPr>
          <w:b/>
          <w:sz w:val="24"/>
          <w:szCs w:val="24"/>
        </w:rPr>
        <w:t>ThingSpeak</w:t>
      </w:r>
      <w:r w:rsidRPr="00D025A4">
        <w:rPr>
          <w:sz w:val="24"/>
          <w:szCs w:val="24"/>
        </w:rPr>
        <w:t>: Είναι μια πλατφόρμα IoT που επιτρέπει τη συλλογή, αποθήκευση, ανάλυση και απεικόνιση δεδομένων από συνδεδεμένες συσκευές σε πραγματικό χρόνο. Στην παρούσα εργασία χρησιμοποιείται για την αποστολή δεδομένων από το Arduino και την εμφάνιση των ενδείξεων.</w:t>
      </w:r>
    </w:p>
    <w:p w14:paraId="00000044" w14:textId="77777777" w:rsidR="00DF2340" w:rsidRPr="00D025A4" w:rsidRDefault="00000000">
      <w:pPr>
        <w:numPr>
          <w:ilvl w:val="0"/>
          <w:numId w:val="13"/>
        </w:numPr>
        <w:spacing w:after="0"/>
        <w:jc w:val="both"/>
        <w:rPr>
          <w:sz w:val="24"/>
          <w:szCs w:val="24"/>
        </w:rPr>
      </w:pPr>
      <w:r w:rsidRPr="00D025A4">
        <w:rPr>
          <w:b/>
          <w:sz w:val="24"/>
          <w:szCs w:val="24"/>
        </w:rPr>
        <w:t>Πρωτόκολλα και APIs</w:t>
      </w:r>
      <w:r w:rsidRPr="00D025A4">
        <w:rPr>
          <w:sz w:val="24"/>
          <w:szCs w:val="24"/>
        </w:rPr>
        <w:t>: Η επικοινωνία με το ThingSpeak γίνεται μέσω πρωτοκόλλων και APIs, τα οποία επιτρέπουν την ασφαλή ανταλλαγή δεδομένων.</w:t>
      </w:r>
    </w:p>
    <w:p w14:paraId="00000045" w14:textId="77777777" w:rsidR="00DF2340" w:rsidRPr="00F24425" w:rsidRDefault="00000000">
      <w:pPr>
        <w:numPr>
          <w:ilvl w:val="0"/>
          <w:numId w:val="13"/>
        </w:numPr>
        <w:spacing w:after="240"/>
        <w:jc w:val="both"/>
        <w:rPr>
          <w:sz w:val="24"/>
          <w:szCs w:val="24"/>
        </w:rPr>
      </w:pPr>
      <w:r w:rsidRPr="00F24425">
        <w:rPr>
          <w:b/>
          <w:sz w:val="24"/>
          <w:szCs w:val="24"/>
        </w:rPr>
        <w:t>ESP-01 (WiFi Module)</w:t>
      </w:r>
      <w:r w:rsidRPr="00F24425">
        <w:rPr>
          <w:sz w:val="24"/>
          <w:szCs w:val="24"/>
        </w:rPr>
        <w:t>: Ένα απλό και οικονομικό module που χρησιμοποιείται για τη σύνδεση του Arduino σε ασύρματο δίκτυο, επιτρέποντας την πρόσβαση στο διαδίκτυο και την επικοινωνία με το ThingSpeak.</w:t>
      </w:r>
    </w:p>
    <w:p w14:paraId="00000046" w14:textId="77777777" w:rsidR="00DF2340" w:rsidRDefault="00000000">
      <w:pPr>
        <w:pStyle w:val="Heading1"/>
      </w:pPr>
      <w:bookmarkStart w:id="6" w:name="_heading=h.3dy6vkm" w:colFirst="0" w:colLast="0"/>
      <w:bookmarkEnd w:id="6"/>
      <w:r>
        <w:lastRenderedPageBreak/>
        <w:t>2. Ζητούμενα και Ανάλυση</w:t>
      </w:r>
    </w:p>
    <w:p w14:paraId="00000047" w14:textId="77777777" w:rsidR="00DF2340" w:rsidRDefault="00000000">
      <w:pPr>
        <w:pStyle w:val="Heading2"/>
      </w:pPr>
      <w:bookmarkStart w:id="7" w:name="_heading=h.1t3h5sf" w:colFirst="0" w:colLast="0"/>
      <w:bookmarkEnd w:id="7"/>
      <w:r>
        <w:t>2.1 Ζητούμενο Α: Ηλεκτρικός φωτεινός σηματοδότης</w:t>
      </w:r>
    </w:p>
    <w:p w14:paraId="00000048" w14:textId="77777777" w:rsidR="00DF2340" w:rsidRDefault="00000000">
      <w:pPr>
        <w:pStyle w:val="Heading3"/>
        <w:rPr>
          <w:sz w:val="26"/>
          <w:szCs w:val="26"/>
        </w:rPr>
      </w:pPr>
      <w:bookmarkStart w:id="8" w:name="_heading=h.4d34og8" w:colFirst="0" w:colLast="0"/>
      <w:bookmarkEnd w:id="8"/>
      <w:r>
        <w:t>2.1.1 Περιγραφή λειτουργιών</w:t>
      </w:r>
    </w:p>
    <w:p w14:paraId="00000049" w14:textId="77777777" w:rsidR="00DF2340" w:rsidRPr="00F24425" w:rsidRDefault="00000000" w:rsidP="00F24425">
      <w:pPr>
        <w:spacing w:before="240" w:after="0"/>
        <w:ind w:firstLine="720"/>
        <w:jc w:val="both"/>
        <w:rPr>
          <w:sz w:val="24"/>
          <w:szCs w:val="24"/>
        </w:rPr>
      </w:pPr>
      <w:r w:rsidRPr="00F24425">
        <w:rPr>
          <w:sz w:val="24"/>
          <w:szCs w:val="24"/>
        </w:rPr>
        <w:t xml:space="preserve">Ο φωτεινός σηματοδότης θα λειτουργεί ακολουθώντας την κλασική αλληλουχία χρωμάτων (κόκκινο, πράσινο, πορτοκαλί), με το </w:t>
      </w:r>
      <w:r w:rsidRPr="00F24425">
        <w:rPr>
          <w:b/>
          <w:sz w:val="24"/>
          <w:szCs w:val="24"/>
        </w:rPr>
        <w:t>Arduino</w:t>
      </w:r>
      <w:r w:rsidRPr="00F24425">
        <w:rPr>
          <w:sz w:val="24"/>
          <w:szCs w:val="24"/>
        </w:rPr>
        <w:t xml:space="preserve"> να ελέγχει τη χρονική διάρκεια κάθε ένδειξης: κόκκινο και πράσινο για 30 δευτερόλεπτα, πορτοκαλί για 20 δευτερόλεπτα. Αυτή η διαδικασία θα επαναλαμβάνεται συνεχώς χωρίς διακοπή.</w:t>
      </w:r>
    </w:p>
    <w:p w14:paraId="0000004A" w14:textId="77777777" w:rsidR="00DF2340" w:rsidRDefault="00000000">
      <w:pPr>
        <w:spacing w:before="240" w:after="240"/>
        <w:ind w:firstLine="720"/>
        <w:jc w:val="both"/>
        <w:rPr>
          <w:sz w:val="24"/>
          <w:szCs w:val="24"/>
        </w:rPr>
      </w:pPr>
      <w:r w:rsidRPr="00F24425">
        <w:rPr>
          <w:sz w:val="24"/>
          <w:szCs w:val="24"/>
        </w:rPr>
        <w:t xml:space="preserve">Παράλληλα, η λειτουργία του σηματοδότη θα απεικονίζεται στην πλατφόρμα </w:t>
      </w:r>
      <w:r w:rsidRPr="00F24425">
        <w:rPr>
          <w:b/>
          <w:sz w:val="24"/>
          <w:szCs w:val="24"/>
        </w:rPr>
        <w:t>ThingSpeak</w:t>
      </w:r>
      <w:r w:rsidRPr="00F24425">
        <w:rPr>
          <w:sz w:val="24"/>
          <w:szCs w:val="24"/>
        </w:rPr>
        <w:t xml:space="preserve"> μέσω διαδικτυακής σύνδεσης με το </w:t>
      </w:r>
      <w:r w:rsidRPr="00F24425">
        <w:rPr>
          <w:b/>
          <w:sz w:val="24"/>
          <w:szCs w:val="24"/>
        </w:rPr>
        <w:t>ESP-01</w:t>
      </w:r>
      <w:r w:rsidRPr="00F24425">
        <w:rPr>
          <w:sz w:val="24"/>
          <w:szCs w:val="24"/>
        </w:rPr>
        <w:t>. Έτσι, οι χρήστες θα μπορούν να παρακολουθούν την κατάσταση του σηματοδότη σε πραγματικό χρόνο, από απόσταση, μέσω του διαδικτύου.</w:t>
      </w:r>
    </w:p>
    <w:p w14:paraId="76319F85" w14:textId="77777777" w:rsidR="00F24425" w:rsidRPr="00F24425" w:rsidRDefault="00F24425" w:rsidP="00F24425">
      <w:pPr>
        <w:spacing w:before="240" w:after="0"/>
        <w:ind w:firstLine="720"/>
        <w:jc w:val="both"/>
        <w:rPr>
          <w:sz w:val="24"/>
          <w:szCs w:val="24"/>
        </w:rPr>
      </w:pPr>
    </w:p>
    <w:p w14:paraId="0000004B" w14:textId="77777777" w:rsidR="00DF2340" w:rsidRDefault="00000000">
      <w:pPr>
        <w:pStyle w:val="Heading3"/>
      </w:pPr>
      <w:bookmarkStart w:id="9" w:name="_heading=h.2s8eyo1" w:colFirst="0" w:colLast="0"/>
      <w:bookmarkEnd w:id="9"/>
      <w:r>
        <w:t>2.1.2 Χρήση του Arduino και πλατφόρμας ThingSpeak</w:t>
      </w:r>
    </w:p>
    <w:p w14:paraId="1FE1F606" w14:textId="77777777" w:rsidR="00F24425" w:rsidRDefault="00F24425" w:rsidP="00F24425">
      <w:pPr>
        <w:spacing w:after="0"/>
        <w:jc w:val="both"/>
      </w:pPr>
    </w:p>
    <w:p w14:paraId="0000004D" w14:textId="4FD7ABAD" w:rsidR="00DF2340" w:rsidRPr="00F24425" w:rsidRDefault="00000000" w:rsidP="00F24425">
      <w:pPr>
        <w:spacing w:after="0"/>
        <w:ind w:firstLine="720"/>
        <w:jc w:val="both"/>
        <w:rPr>
          <w:sz w:val="24"/>
          <w:szCs w:val="24"/>
        </w:rPr>
      </w:pPr>
      <w:r w:rsidRPr="00F24425">
        <w:rPr>
          <w:sz w:val="24"/>
          <w:szCs w:val="24"/>
        </w:rPr>
        <w:t xml:space="preserve">Για την δημιουργια του ηλεκτρικού φωτεινού σηματοδότη, η συνδυασμένη χρήση του μικροελεγκτή </w:t>
      </w:r>
      <w:r w:rsidRPr="00F24425">
        <w:rPr>
          <w:b/>
          <w:sz w:val="24"/>
          <w:szCs w:val="24"/>
        </w:rPr>
        <w:t>Arduino</w:t>
      </w:r>
      <w:r w:rsidRPr="00F24425">
        <w:rPr>
          <w:sz w:val="24"/>
          <w:szCs w:val="24"/>
        </w:rPr>
        <w:t xml:space="preserve"> και της πλατφόρμας </w:t>
      </w:r>
      <w:r w:rsidRPr="00F24425">
        <w:rPr>
          <w:b/>
          <w:sz w:val="24"/>
          <w:szCs w:val="24"/>
        </w:rPr>
        <w:t>ThingSpeak</w:t>
      </w:r>
      <w:r w:rsidRPr="00F24425">
        <w:rPr>
          <w:sz w:val="24"/>
          <w:szCs w:val="24"/>
        </w:rPr>
        <w:t xml:space="preserve"> εξασφαλίζει την παρακολούθηση και την απεικόνιση των δεδομένων του σηματοδότη σε πραγματικό χρόνο μέσω διαδικτύου. Πιο αναλυτικα το καθενα:</w:t>
      </w:r>
    </w:p>
    <w:p w14:paraId="10AF0944" w14:textId="77777777" w:rsidR="00F24425" w:rsidRDefault="00F24425">
      <w:pPr>
        <w:jc w:val="both"/>
        <w:rPr>
          <w:b/>
          <w:sz w:val="24"/>
          <w:szCs w:val="24"/>
        </w:rPr>
      </w:pPr>
    </w:p>
    <w:p w14:paraId="0000004E" w14:textId="26E740D6" w:rsidR="00DF2340" w:rsidRPr="006D3C78" w:rsidRDefault="00000000">
      <w:pPr>
        <w:jc w:val="both"/>
        <w:rPr>
          <w:bCs/>
          <w:sz w:val="24"/>
          <w:szCs w:val="24"/>
          <w:u w:val="single"/>
        </w:rPr>
      </w:pPr>
      <w:r w:rsidRPr="006D3C78">
        <w:rPr>
          <w:bCs/>
          <w:sz w:val="24"/>
          <w:szCs w:val="24"/>
          <w:u w:val="single"/>
        </w:rPr>
        <w:t>Arduino UNO</w:t>
      </w:r>
    </w:p>
    <w:p w14:paraId="0000004F" w14:textId="77777777" w:rsidR="00DF2340" w:rsidRPr="00F24425" w:rsidRDefault="00000000">
      <w:pPr>
        <w:spacing w:before="240" w:after="240"/>
        <w:ind w:firstLine="720"/>
        <w:jc w:val="both"/>
        <w:rPr>
          <w:sz w:val="24"/>
          <w:szCs w:val="24"/>
        </w:rPr>
      </w:pPr>
      <w:r w:rsidRPr="00F24425">
        <w:rPr>
          <w:sz w:val="24"/>
          <w:szCs w:val="24"/>
        </w:rPr>
        <w:t xml:space="preserve">To </w:t>
      </w:r>
      <w:r w:rsidRPr="00F24425">
        <w:rPr>
          <w:b/>
          <w:sz w:val="24"/>
          <w:szCs w:val="24"/>
        </w:rPr>
        <w:t>Arduino UNO</w:t>
      </w:r>
      <w:r w:rsidRPr="00F24425">
        <w:rPr>
          <w:sz w:val="24"/>
          <w:szCs w:val="24"/>
        </w:rPr>
        <w:t xml:space="preserve"> είναι ο μικροελεγκτής που αναλαμβάνει τον έλεγχο των φωτεινών ενδείξεων του σηματοδότη. Ο προγραμματισμός του γίνεται μέσω της γλώσσας </w:t>
      </w:r>
      <w:r w:rsidRPr="00F24425">
        <w:rPr>
          <w:b/>
          <w:sz w:val="24"/>
          <w:szCs w:val="24"/>
        </w:rPr>
        <w:t>Arduino C</w:t>
      </w:r>
      <w:r w:rsidRPr="00F24425">
        <w:rPr>
          <w:sz w:val="24"/>
          <w:szCs w:val="24"/>
        </w:rPr>
        <w:t>, και θα περιλαμβάνει τις εξής βασικές λειτουργίες:</w:t>
      </w:r>
    </w:p>
    <w:p w14:paraId="00000050" w14:textId="77777777" w:rsidR="00DF2340" w:rsidRPr="00F24425" w:rsidRDefault="00000000">
      <w:pPr>
        <w:numPr>
          <w:ilvl w:val="0"/>
          <w:numId w:val="5"/>
        </w:numPr>
        <w:spacing w:before="240" w:after="0"/>
        <w:jc w:val="both"/>
        <w:rPr>
          <w:sz w:val="24"/>
          <w:szCs w:val="24"/>
        </w:rPr>
      </w:pPr>
      <w:r w:rsidRPr="00F24425">
        <w:rPr>
          <w:b/>
          <w:sz w:val="24"/>
          <w:szCs w:val="24"/>
        </w:rPr>
        <w:t>Έλεγχος οπτικών στοιχείων στο ThingSpeak</w:t>
      </w:r>
      <w:r w:rsidRPr="00F24425">
        <w:rPr>
          <w:sz w:val="24"/>
          <w:szCs w:val="24"/>
        </w:rPr>
        <w:t>: Ο σηματοδότης αποτελείται από τρία διαφορετικά οπτικά στοιχεία (κόκκινο, πράσινο, πορτοκαλί) στο ThingSpeak, τα οποία εναλλάσσονται με βάση τις απαιτήσεις του προγράμματος. Ο μικροελεγκτής θα ενεργοποιεί κάθε οπτικό στοιχείο για το αντίστοιχο χρονικό διάστημα</w:t>
      </w:r>
    </w:p>
    <w:p w14:paraId="00000051" w14:textId="68081400" w:rsidR="00DF2340" w:rsidRPr="00F24425" w:rsidRDefault="00000000">
      <w:pPr>
        <w:numPr>
          <w:ilvl w:val="0"/>
          <w:numId w:val="5"/>
        </w:numPr>
        <w:spacing w:after="0"/>
        <w:jc w:val="both"/>
        <w:rPr>
          <w:sz w:val="24"/>
          <w:szCs w:val="24"/>
        </w:rPr>
      </w:pPr>
      <w:r w:rsidRPr="00F24425">
        <w:rPr>
          <w:b/>
          <w:sz w:val="24"/>
          <w:szCs w:val="24"/>
        </w:rPr>
        <w:t>Χρονοδιακόπτης</w:t>
      </w:r>
      <w:r w:rsidRPr="00F24425">
        <w:rPr>
          <w:sz w:val="24"/>
          <w:szCs w:val="24"/>
        </w:rPr>
        <w:t xml:space="preserve">: Ο κώδικας πρέπει να περιλαμβάνει </w:t>
      </w:r>
      <w:r w:rsidR="008211B3">
        <w:rPr>
          <w:sz w:val="24"/>
          <w:szCs w:val="24"/>
          <w:lang w:val="en-US"/>
        </w:rPr>
        <w:t>timers</w:t>
      </w:r>
      <w:r w:rsidRPr="00F24425">
        <w:rPr>
          <w:sz w:val="24"/>
          <w:szCs w:val="24"/>
        </w:rPr>
        <w:t xml:space="preserve"> που θα μετρούν τη διάρκεια κάθε φάσης του σηματοδότη (κόκκινο, πράσινο, πορτοκαλί). Αυτό επιτυγχάνεται με τη χρήση της εντολής delay()</w:t>
      </w:r>
      <w:r w:rsidR="008211B3">
        <w:rPr>
          <w:sz w:val="24"/>
          <w:szCs w:val="24"/>
        </w:rPr>
        <w:t>.</w:t>
      </w:r>
    </w:p>
    <w:p w14:paraId="00000052" w14:textId="18F43213" w:rsidR="00DF2340" w:rsidRPr="00F24425" w:rsidRDefault="00000000">
      <w:pPr>
        <w:numPr>
          <w:ilvl w:val="0"/>
          <w:numId w:val="5"/>
        </w:numPr>
        <w:spacing w:after="240"/>
        <w:jc w:val="both"/>
        <w:rPr>
          <w:sz w:val="24"/>
          <w:szCs w:val="24"/>
        </w:rPr>
      </w:pPr>
      <w:r w:rsidRPr="00F24425">
        <w:rPr>
          <w:b/>
          <w:sz w:val="24"/>
          <w:szCs w:val="24"/>
        </w:rPr>
        <w:t>WiFi Συνδεσιμότητα</w:t>
      </w:r>
      <w:r w:rsidRPr="00F24425">
        <w:rPr>
          <w:sz w:val="24"/>
          <w:szCs w:val="24"/>
        </w:rPr>
        <w:t xml:space="preserve">: </w:t>
      </w:r>
      <w:r w:rsidRPr="008211B3">
        <w:rPr>
          <w:sz w:val="24"/>
          <w:szCs w:val="24"/>
        </w:rPr>
        <w:t>Ο Arduino πρέπει να συνδέεται σε WiFi δίκτυο μέσω του ESP-01, ώστε να μπορεί να στέλνει δεδομένα στο διαδίκτυο και να επικοινωνεί με την πλατφόρμα ThingSpeak</w:t>
      </w:r>
      <w:r w:rsidRPr="00F24425">
        <w:rPr>
          <w:sz w:val="24"/>
          <w:szCs w:val="24"/>
        </w:rPr>
        <w:t>.</w:t>
      </w:r>
    </w:p>
    <w:p w14:paraId="00000053" w14:textId="77777777" w:rsidR="00DF2340" w:rsidRPr="006D3C78" w:rsidRDefault="00000000">
      <w:pPr>
        <w:jc w:val="both"/>
        <w:rPr>
          <w:bCs/>
          <w:sz w:val="24"/>
          <w:szCs w:val="24"/>
          <w:u w:val="single"/>
        </w:rPr>
      </w:pPr>
      <w:r w:rsidRPr="006D3C78">
        <w:rPr>
          <w:bCs/>
          <w:sz w:val="24"/>
          <w:szCs w:val="24"/>
          <w:u w:val="single"/>
        </w:rPr>
        <w:t>ThingSpeak</w:t>
      </w:r>
    </w:p>
    <w:p w14:paraId="00000054" w14:textId="77777777" w:rsidR="00DF2340" w:rsidRPr="00F24425" w:rsidRDefault="00000000">
      <w:pPr>
        <w:spacing w:before="240" w:after="240"/>
        <w:ind w:firstLine="720"/>
        <w:jc w:val="both"/>
        <w:rPr>
          <w:sz w:val="24"/>
          <w:szCs w:val="24"/>
        </w:rPr>
      </w:pPr>
      <w:r w:rsidRPr="00F24425">
        <w:rPr>
          <w:sz w:val="24"/>
          <w:szCs w:val="24"/>
        </w:rPr>
        <w:t xml:space="preserve">Η πλατφόρμα </w:t>
      </w:r>
      <w:r w:rsidRPr="00F24425">
        <w:rPr>
          <w:b/>
          <w:sz w:val="24"/>
          <w:szCs w:val="24"/>
        </w:rPr>
        <w:t>ThingSpeak</w:t>
      </w:r>
      <w:r w:rsidRPr="00F24425">
        <w:rPr>
          <w:sz w:val="24"/>
          <w:szCs w:val="24"/>
        </w:rPr>
        <w:t xml:space="preserve"> λειτουργεί ως ο διαδικτυακός χώρος στον οποίο αποστέλλονται και αποθηκεύονται τα δεδομένα του φωτεινού σηματοδότη. Παρέχει δυνατότητες παρακολούθησης και ανάλυσης των τιμών που λαμβάνει από τον Arduino:</w:t>
      </w:r>
    </w:p>
    <w:p w14:paraId="00000055" w14:textId="77777777" w:rsidR="00DF2340" w:rsidRPr="00F24425" w:rsidRDefault="00000000">
      <w:pPr>
        <w:numPr>
          <w:ilvl w:val="0"/>
          <w:numId w:val="8"/>
        </w:numPr>
        <w:spacing w:before="240" w:after="0"/>
        <w:jc w:val="both"/>
        <w:rPr>
          <w:sz w:val="24"/>
          <w:szCs w:val="24"/>
        </w:rPr>
      </w:pPr>
      <w:r w:rsidRPr="00F24425">
        <w:rPr>
          <w:b/>
          <w:sz w:val="24"/>
          <w:szCs w:val="24"/>
        </w:rPr>
        <w:lastRenderedPageBreak/>
        <w:t>Κανάλι</w:t>
      </w:r>
      <w:r w:rsidRPr="00F24425">
        <w:rPr>
          <w:sz w:val="24"/>
          <w:szCs w:val="24"/>
        </w:rPr>
        <w:t>: Στην πλατφόρμα δημιουργείται ένα κανάλι όπου καταγράφονται οι μεταβολές της κατάστασης του σηματοδότη. Τα πεδία του καναλιού αντιστοιχούν σε μεταβλητές που δείχνουν αν η ένδειξη του οπτικού στοιχείου είναι ενεργή.</w:t>
      </w:r>
    </w:p>
    <w:p w14:paraId="00000056" w14:textId="63E5CE5E" w:rsidR="00DF2340" w:rsidRPr="00F24425" w:rsidRDefault="00000000">
      <w:pPr>
        <w:numPr>
          <w:ilvl w:val="0"/>
          <w:numId w:val="8"/>
        </w:numPr>
        <w:spacing w:after="0"/>
        <w:jc w:val="both"/>
        <w:rPr>
          <w:sz w:val="24"/>
          <w:szCs w:val="24"/>
        </w:rPr>
      </w:pPr>
      <w:r w:rsidRPr="00F24425">
        <w:rPr>
          <w:b/>
          <w:sz w:val="24"/>
          <w:szCs w:val="24"/>
        </w:rPr>
        <w:t>Μεταβλητές</w:t>
      </w:r>
      <w:r w:rsidRPr="00F24425">
        <w:rPr>
          <w:sz w:val="24"/>
          <w:szCs w:val="24"/>
        </w:rPr>
        <w:t>: Κάθε χρώμα του σηματοδότη συνδέεται με μια μεταβλητή στο κανάλι του ThingSpeak. Όταν ένα οπτικό στοιχείο ανάβει, η αντίστοιχη μεταβλητή παίρνει την τιμή</w:t>
      </w:r>
      <w:r w:rsidRPr="00F24425">
        <w:rPr>
          <w:sz w:val="24"/>
          <w:szCs w:val="24"/>
          <w:u w:val="single"/>
        </w:rPr>
        <w:t xml:space="preserve"> 1 για κόκκινο, 2 για πορτοκαλί, 3 για πράσινο,</w:t>
      </w:r>
      <w:r w:rsidRPr="00F24425">
        <w:rPr>
          <w:sz w:val="24"/>
          <w:szCs w:val="24"/>
        </w:rPr>
        <w:t xml:space="preserve"> ενώ</w:t>
      </w:r>
      <w:r w:rsidR="008211B3" w:rsidRPr="008211B3">
        <w:rPr>
          <w:sz w:val="24"/>
          <w:szCs w:val="24"/>
        </w:rPr>
        <w:t xml:space="preserve"> </w:t>
      </w:r>
      <w:r w:rsidR="008211B3">
        <w:rPr>
          <w:sz w:val="24"/>
          <w:szCs w:val="24"/>
        </w:rPr>
        <w:t>όταν παίρνει την τιμή 0, τότε σβήνει</w:t>
      </w:r>
      <w:r w:rsidRPr="00F24425">
        <w:rPr>
          <w:sz w:val="24"/>
          <w:szCs w:val="24"/>
        </w:rPr>
        <w:t>.</w:t>
      </w:r>
    </w:p>
    <w:p w14:paraId="00000057" w14:textId="77777777" w:rsidR="00DF2340" w:rsidRPr="00F24425" w:rsidRDefault="00000000">
      <w:pPr>
        <w:numPr>
          <w:ilvl w:val="0"/>
          <w:numId w:val="8"/>
        </w:numPr>
        <w:spacing w:after="0"/>
        <w:jc w:val="both"/>
        <w:rPr>
          <w:sz w:val="24"/>
          <w:szCs w:val="24"/>
        </w:rPr>
      </w:pPr>
      <w:r w:rsidRPr="00F24425">
        <w:rPr>
          <w:b/>
          <w:sz w:val="24"/>
          <w:szCs w:val="24"/>
        </w:rPr>
        <w:t>Απεικόνιση</w:t>
      </w:r>
      <w:r w:rsidRPr="00F24425">
        <w:rPr>
          <w:sz w:val="24"/>
          <w:szCs w:val="24"/>
        </w:rPr>
        <w:t>: Τα δεδομένα που στέλνει ο Arduino μπορούν να απεικονιστούν γραφικά μέσω της πλατφόρμας. Με αυτόν τον τρόπο, ο χρήστης μπορεί να παρακολουθεί σε πραγματικό χρόνο ποια χρώματα είναι ενεργά και για πόσο χρόνο.</w:t>
      </w:r>
    </w:p>
    <w:p w14:paraId="00000058" w14:textId="23333B83" w:rsidR="00DF2340" w:rsidRPr="00F24425" w:rsidRDefault="00000000">
      <w:pPr>
        <w:numPr>
          <w:ilvl w:val="0"/>
          <w:numId w:val="8"/>
        </w:numPr>
        <w:spacing w:after="240"/>
        <w:jc w:val="both"/>
        <w:rPr>
          <w:sz w:val="24"/>
          <w:szCs w:val="24"/>
        </w:rPr>
      </w:pPr>
      <w:r w:rsidRPr="00F24425">
        <w:rPr>
          <w:b/>
          <w:sz w:val="24"/>
          <w:szCs w:val="24"/>
        </w:rPr>
        <w:t>Επικοινωνία Δεδομένων</w:t>
      </w:r>
      <w:r w:rsidRPr="00F24425">
        <w:rPr>
          <w:sz w:val="24"/>
          <w:szCs w:val="24"/>
        </w:rPr>
        <w:t xml:space="preserve">: Ο Arduino αποστέλλει τα δεδομένα στην πλατφόρμα μέσω </w:t>
      </w:r>
      <w:r w:rsidRPr="008211B3">
        <w:rPr>
          <w:bCs/>
          <w:sz w:val="24"/>
          <w:szCs w:val="24"/>
        </w:rPr>
        <w:t>HTTP αιτημάτων</w:t>
      </w:r>
    </w:p>
    <w:p w14:paraId="00000059" w14:textId="77777777" w:rsidR="00DF2340" w:rsidRPr="00F6482E" w:rsidRDefault="00000000">
      <w:pPr>
        <w:jc w:val="both"/>
        <w:rPr>
          <w:bCs/>
          <w:sz w:val="24"/>
          <w:szCs w:val="24"/>
          <w:u w:val="single"/>
        </w:rPr>
      </w:pPr>
      <w:r w:rsidRPr="00F6482E">
        <w:rPr>
          <w:bCs/>
          <w:sz w:val="24"/>
          <w:szCs w:val="24"/>
          <w:u w:val="single"/>
        </w:rPr>
        <w:t>Διασύνδεση και Μετάδοση Δεδομένων</w:t>
      </w:r>
    </w:p>
    <w:p w14:paraId="0000005A" w14:textId="05F0C88A" w:rsidR="00DF2340" w:rsidRPr="00F24425" w:rsidRDefault="00000000" w:rsidP="0094613B">
      <w:pPr>
        <w:spacing w:before="240" w:after="0"/>
        <w:ind w:firstLine="720"/>
        <w:jc w:val="both"/>
        <w:rPr>
          <w:sz w:val="24"/>
          <w:szCs w:val="24"/>
        </w:rPr>
      </w:pPr>
      <w:r w:rsidRPr="00F24425">
        <w:rPr>
          <w:sz w:val="24"/>
          <w:szCs w:val="24"/>
        </w:rPr>
        <w:t xml:space="preserve">Η σύνδεση του Arduino με την πλατφόρμα ThingSpeak επιτυγχάνεται μέσω του </w:t>
      </w:r>
      <w:r w:rsidRPr="00F24425">
        <w:rPr>
          <w:b/>
          <w:sz w:val="24"/>
          <w:szCs w:val="24"/>
        </w:rPr>
        <w:t>ESP-01</w:t>
      </w:r>
      <w:r w:rsidRPr="00F24425">
        <w:rPr>
          <w:sz w:val="24"/>
          <w:szCs w:val="24"/>
        </w:rPr>
        <w:t xml:space="preserve">, το οποίο επιτρέπει τη μετάδοση των δεδομένων από τον μικροελεγκτή στο </w:t>
      </w:r>
      <w:r w:rsidR="0094613B">
        <w:rPr>
          <w:sz w:val="24"/>
          <w:szCs w:val="24"/>
        </w:rPr>
        <w:t>διαδίκτυο</w:t>
      </w:r>
      <w:r w:rsidRPr="00F24425">
        <w:rPr>
          <w:sz w:val="24"/>
          <w:szCs w:val="24"/>
        </w:rPr>
        <w:t>. Χρησιμοποιώντας HTTP αιτήματα, τα δεδομένα για την τρέχουσα κατάσταση του σηματοδότη αποστέλλονται αυτόματα στο ThingSpeak, όπου αποθηκεύονται και εμφανίζονται σε πραγματικό χρόνο.</w:t>
      </w:r>
    </w:p>
    <w:p w14:paraId="0000005B" w14:textId="55D3979C" w:rsidR="00DF2340" w:rsidRPr="00F24425" w:rsidRDefault="00000000">
      <w:pPr>
        <w:spacing w:before="240" w:after="240"/>
        <w:ind w:firstLine="720"/>
        <w:jc w:val="both"/>
        <w:rPr>
          <w:sz w:val="24"/>
          <w:szCs w:val="24"/>
        </w:rPr>
      </w:pPr>
      <w:r w:rsidRPr="00F24425">
        <w:rPr>
          <w:sz w:val="24"/>
          <w:szCs w:val="24"/>
        </w:rPr>
        <w:t xml:space="preserve">Με αυτόν τον τρόπο, η λειτουργία του φωτεινού σηματοδότη μπορεί να παρακολουθείται και να καταγράφεται απομακρυσμένα, διασφαλίζοντας </w:t>
      </w:r>
      <w:r w:rsidR="0094613B">
        <w:rPr>
          <w:sz w:val="24"/>
          <w:szCs w:val="24"/>
        </w:rPr>
        <w:t>έτσι συνεχή ενημέρωση για την λειτουργία του σηματοδότη</w:t>
      </w:r>
      <w:r w:rsidRPr="00F24425">
        <w:rPr>
          <w:sz w:val="24"/>
          <w:szCs w:val="24"/>
        </w:rPr>
        <w:t>.</w:t>
      </w:r>
    </w:p>
    <w:p w14:paraId="0000005C" w14:textId="77777777" w:rsidR="00DF2340" w:rsidRDefault="00DF2340" w:rsidP="0094613B">
      <w:pPr>
        <w:spacing w:before="240" w:after="0"/>
      </w:pPr>
    </w:p>
    <w:p w14:paraId="0000005D" w14:textId="77777777" w:rsidR="00DF2340" w:rsidRDefault="00000000">
      <w:pPr>
        <w:pStyle w:val="Heading3"/>
      </w:pPr>
      <w:bookmarkStart w:id="10" w:name="_heading=h.17dp8vu" w:colFirst="0" w:colLast="0"/>
      <w:bookmarkEnd w:id="10"/>
      <w:r>
        <w:t>2.1.3 Απαιτήσεις για προγραμματισμό και συνδεσιμότητα</w:t>
      </w:r>
    </w:p>
    <w:p w14:paraId="0000005E" w14:textId="77777777" w:rsidR="00DF2340" w:rsidRDefault="00DF2340">
      <w:pPr>
        <w:spacing w:after="240"/>
      </w:pPr>
    </w:p>
    <w:p w14:paraId="0000005F" w14:textId="26159ACB" w:rsidR="00DF2340" w:rsidRPr="00086465" w:rsidRDefault="00000000">
      <w:pPr>
        <w:spacing w:after="240"/>
        <w:ind w:firstLine="720"/>
        <w:jc w:val="both"/>
        <w:rPr>
          <w:sz w:val="24"/>
          <w:szCs w:val="24"/>
        </w:rPr>
      </w:pPr>
      <w:r w:rsidRPr="00086465">
        <w:rPr>
          <w:sz w:val="24"/>
          <w:szCs w:val="24"/>
        </w:rPr>
        <w:t>Για την υλοποίηση του συστήματος</w:t>
      </w:r>
      <w:r w:rsidR="00573BA2">
        <w:rPr>
          <w:sz w:val="24"/>
          <w:szCs w:val="24"/>
        </w:rPr>
        <w:t xml:space="preserve"> του</w:t>
      </w:r>
      <w:r w:rsidRPr="00086465">
        <w:rPr>
          <w:sz w:val="24"/>
          <w:szCs w:val="24"/>
        </w:rPr>
        <w:t xml:space="preserve"> ηλεκτρικού φωτεινού σηματοδότη με τη χρήση του </w:t>
      </w:r>
      <w:r w:rsidRPr="00086465">
        <w:rPr>
          <w:b/>
          <w:sz w:val="24"/>
          <w:szCs w:val="24"/>
        </w:rPr>
        <w:t>Arduino</w:t>
      </w:r>
      <w:r w:rsidRPr="00086465">
        <w:rPr>
          <w:sz w:val="24"/>
          <w:szCs w:val="24"/>
        </w:rPr>
        <w:t xml:space="preserve"> και της πλατφόρμας </w:t>
      </w:r>
      <w:r w:rsidRPr="00086465">
        <w:rPr>
          <w:b/>
          <w:sz w:val="24"/>
          <w:szCs w:val="24"/>
        </w:rPr>
        <w:t>ThingSpeak</w:t>
      </w:r>
      <w:r w:rsidRPr="00086465">
        <w:rPr>
          <w:sz w:val="24"/>
          <w:szCs w:val="24"/>
        </w:rPr>
        <w:t>, απαιτούνται συγκεκριμένες προγραμματιστικές παραδοχές. Αυτές οι απαιτήσεις περιλαμβάνουν την προετοιμασία του κώδικα για τον έλεγχο των οπτικών στοιχείων, την εξασφάλιση της σωστής συνδεσιμότητας στο διαδίκτυο και την αποστολή δεδομένων σε πραγματικό χρόνο.</w:t>
      </w:r>
    </w:p>
    <w:p w14:paraId="00000060" w14:textId="77777777" w:rsidR="00DF2340" w:rsidRPr="00573BA2" w:rsidRDefault="00000000">
      <w:pPr>
        <w:jc w:val="both"/>
        <w:rPr>
          <w:bCs/>
          <w:sz w:val="24"/>
          <w:szCs w:val="24"/>
          <w:u w:val="single"/>
        </w:rPr>
      </w:pPr>
      <w:r w:rsidRPr="00573BA2">
        <w:rPr>
          <w:bCs/>
          <w:sz w:val="24"/>
          <w:szCs w:val="24"/>
          <w:u w:val="single"/>
        </w:rPr>
        <w:t>Προγραμματισμός του Arduino</w:t>
      </w:r>
    </w:p>
    <w:p w14:paraId="00000061" w14:textId="77777777" w:rsidR="00DF2340" w:rsidRPr="00086465" w:rsidRDefault="00000000">
      <w:pPr>
        <w:spacing w:before="240" w:after="240"/>
        <w:ind w:firstLine="720"/>
        <w:jc w:val="both"/>
        <w:rPr>
          <w:sz w:val="24"/>
          <w:szCs w:val="24"/>
        </w:rPr>
      </w:pPr>
      <w:r w:rsidRPr="00086465">
        <w:rPr>
          <w:sz w:val="24"/>
          <w:szCs w:val="24"/>
        </w:rPr>
        <w:t xml:space="preserve">Η βασική λειτουργία του σηματοδότη προϋποθέτει την ανάπτυξη ενός προγράμματος στο </w:t>
      </w:r>
      <w:r w:rsidRPr="00086465">
        <w:rPr>
          <w:b/>
          <w:sz w:val="24"/>
          <w:szCs w:val="24"/>
        </w:rPr>
        <w:t>Arduino</w:t>
      </w:r>
      <w:r w:rsidRPr="00086465">
        <w:rPr>
          <w:sz w:val="24"/>
          <w:szCs w:val="24"/>
        </w:rPr>
        <w:t>, το οποίο θα:</w:t>
      </w:r>
    </w:p>
    <w:p w14:paraId="00000062" w14:textId="77777777" w:rsidR="00DF2340" w:rsidRPr="00086465" w:rsidRDefault="00000000">
      <w:pPr>
        <w:numPr>
          <w:ilvl w:val="0"/>
          <w:numId w:val="12"/>
        </w:numPr>
        <w:spacing w:before="240" w:after="0"/>
        <w:jc w:val="both"/>
        <w:rPr>
          <w:sz w:val="24"/>
          <w:szCs w:val="24"/>
        </w:rPr>
      </w:pPr>
      <w:r w:rsidRPr="00086465">
        <w:rPr>
          <w:b/>
          <w:sz w:val="24"/>
          <w:szCs w:val="24"/>
        </w:rPr>
        <w:t>Διαχειρίζεται τις Ενδείξεις</w:t>
      </w:r>
      <w:r w:rsidRPr="00086465">
        <w:rPr>
          <w:sz w:val="24"/>
          <w:szCs w:val="24"/>
        </w:rPr>
        <w:t>: Ο κώδικας πρέπει να ελέγχει την αλληλουχία των χρωμάτων του σηματοδότη (κόκκινο, πράσινο, πορτοκαλί) και να καθορίζει τη διάρκεια κάθε ένδειξης, όπως απαιτείται (&gt;=30 δευτερόλεπτα για κόκκινο και πράσινο, &gt;=20 δευτερόλεπτα για πορτοκαλί).</w:t>
      </w:r>
    </w:p>
    <w:p w14:paraId="00000063" w14:textId="77777777" w:rsidR="00DF2340" w:rsidRPr="00086465" w:rsidRDefault="00000000">
      <w:pPr>
        <w:numPr>
          <w:ilvl w:val="0"/>
          <w:numId w:val="12"/>
        </w:numPr>
        <w:spacing w:after="0"/>
        <w:jc w:val="both"/>
        <w:rPr>
          <w:sz w:val="24"/>
          <w:szCs w:val="24"/>
        </w:rPr>
      </w:pPr>
      <w:r w:rsidRPr="00086465">
        <w:rPr>
          <w:b/>
          <w:sz w:val="24"/>
          <w:szCs w:val="24"/>
        </w:rPr>
        <w:lastRenderedPageBreak/>
        <w:t>Ρυθμίζει τις Χρονικές Καθυστερήσεις</w:t>
      </w:r>
      <w:r w:rsidRPr="00086465">
        <w:rPr>
          <w:sz w:val="24"/>
          <w:szCs w:val="24"/>
        </w:rPr>
        <w:t>: Η διάρκεια κάθε φάσης του σηματοδότη ελέγχεται με τη χρήση χρονοκαθυστέρησης, η οποία διασφαλίζει ότι τα οπτικά στοιχεία ανάβουν και σβήνουν με τον σωστό ρυθμό.</w:t>
      </w:r>
    </w:p>
    <w:p w14:paraId="00000064" w14:textId="77777777" w:rsidR="00DF2340" w:rsidRPr="00086465" w:rsidRDefault="00000000">
      <w:pPr>
        <w:numPr>
          <w:ilvl w:val="0"/>
          <w:numId w:val="12"/>
        </w:numPr>
        <w:spacing w:after="240"/>
        <w:jc w:val="both"/>
        <w:rPr>
          <w:sz w:val="24"/>
          <w:szCs w:val="24"/>
        </w:rPr>
      </w:pPr>
      <w:r w:rsidRPr="00086465">
        <w:rPr>
          <w:b/>
          <w:sz w:val="24"/>
          <w:szCs w:val="24"/>
        </w:rPr>
        <w:t>Αποστέλλει Δεδομένα</w:t>
      </w:r>
      <w:r w:rsidRPr="00086465">
        <w:rPr>
          <w:sz w:val="24"/>
          <w:szCs w:val="24"/>
        </w:rPr>
        <w:t>: Ο προγραμματισμός περιλαμβάνει εντολές που επιτρέπουν στον Arduino να αποστέλλει δεδομένα στην πλατφόρμα ThingSpeak, ενημερώνοντας τις μεταβλητές που αντιπροσωπεύουν την κατάσταση κάθε οπτικού στοιχείου.</w:t>
      </w:r>
    </w:p>
    <w:p w14:paraId="00000065" w14:textId="77777777" w:rsidR="00DF2340" w:rsidRPr="00573BA2" w:rsidRDefault="00000000">
      <w:pPr>
        <w:jc w:val="both"/>
        <w:rPr>
          <w:bCs/>
          <w:sz w:val="24"/>
          <w:szCs w:val="24"/>
          <w:u w:val="single"/>
        </w:rPr>
      </w:pPr>
      <w:r w:rsidRPr="00573BA2">
        <w:rPr>
          <w:bCs/>
          <w:sz w:val="24"/>
          <w:szCs w:val="24"/>
          <w:u w:val="single"/>
        </w:rPr>
        <w:t>Σύνδεση με την Πλατφόρμα ThingSpeak</w:t>
      </w:r>
    </w:p>
    <w:p w14:paraId="00000066" w14:textId="77777777" w:rsidR="00DF2340" w:rsidRPr="00086465" w:rsidRDefault="00000000">
      <w:pPr>
        <w:spacing w:before="240" w:after="240"/>
        <w:ind w:firstLine="720"/>
        <w:jc w:val="both"/>
        <w:rPr>
          <w:sz w:val="24"/>
          <w:szCs w:val="24"/>
        </w:rPr>
      </w:pPr>
      <w:r w:rsidRPr="00086465">
        <w:rPr>
          <w:sz w:val="24"/>
          <w:szCs w:val="24"/>
        </w:rPr>
        <w:t xml:space="preserve">Η επικοινωνία του Arduino με την πλατφόρμα </w:t>
      </w:r>
      <w:r w:rsidRPr="00086465">
        <w:rPr>
          <w:b/>
          <w:sz w:val="24"/>
          <w:szCs w:val="24"/>
        </w:rPr>
        <w:t>ThingSpeak</w:t>
      </w:r>
      <w:r w:rsidRPr="00086465">
        <w:rPr>
          <w:sz w:val="24"/>
          <w:szCs w:val="24"/>
        </w:rPr>
        <w:t xml:space="preserve"> είναι το κλειδί για να βλέπουμε την κατάσταση του φωτεινού σηματοδότη. Για να επιτευχθεί αυτό, χρειάζεται:</w:t>
      </w:r>
    </w:p>
    <w:p w14:paraId="00000067" w14:textId="64F5ECB7" w:rsidR="00DF2340" w:rsidRPr="00086465" w:rsidRDefault="00000000">
      <w:pPr>
        <w:numPr>
          <w:ilvl w:val="0"/>
          <w:numId w:val="14"/>
        </w:numPr>
        <w:spacing w:before="240" w:after="0"/>
        <w:jc w:val="both"/>
        <w:rPr>
          <w:sz w:val="24"/>
          <w:szCs w:val="24"/>
        </w:rPr>
      </w:pPr>
      <w:r w:rsidRPr="00086465">
        <w:rPr>
          <w:b/>
          <w:sz w:val="24"/>
          <w:szCs w:val="24"/>
        </w:rPr>
        <w:t>WiFi Σύνδεση</w:t>
      </w:r>
      <w:r w:rsidRPr="00086465">
        <w:rPr>
          <w:sz w:val="24"/>
          <w:szCs w:val="24"/>
        </w:rPr>
        <w:t xml:space="preserve">: Ο μικροελεγκτής πρέπει να συνδεθεί με </w:t>
      </w:r>
      <w:r w:rsidR="00573BA2">
        <w:rPr>
          <w:sz w:val="24"/>
          <w:szCs w:val="24"/>
        </w:rPr>
        <w:t xml:space="preserve">το πιο κοντινό </w:t>
      </w:r>
      <w:r w:rsidRPr="00086465">
        <w:rPr>
          <w:b/>
          <w:sz w:val="24"/>
          <w:szCs w:val="24"/>
        </w:rPr>
        <w:t>WiFi access point</w:t>
      </w:r>
      <w:r w:rsidRPr="00086465">
        <w:rPr>
          <w:sz w:val="24"/>
          <w:szCs w:val="24"/>
        </w:rPr>
        <w:t xml:space="preserve"> χρησιμοποιώντας το </w:t>
      </w:r>
      <w:r w:rsidRPr="00086465">
        <w:rPr>
          <w:b/>
          <w:sz w:val="24"/>
          <w:szCs w:val="24"/>
        </w:rPr>
        <w:t>ESP-01</w:t>
      </w:r>
      <w:r w:rsidRPr="00086465">
        <w:rPr>
          <w:sz w:val="24"/>
          <w:szCs w:val="24"/>
        </w:rPr>
        <w:t xml:space="preserve"> WiFi module. Η σύνδεση αυτή επιτρέπει στον Arduino να στέλνει δεδομένα στο διαδίκτυο, τα οποία στη συνέχεια εμφανίζονται στο κανάλι του ThingSpeak.</w:t>
      </w:r>
    </w:p>
    <w:p w14:paraId="00000068" w14:textId="77777777" w:rsidR="00DF2340" w:rsidRPr="00086465" w:rsidRDefault="00000000">
      <w:pPr>
        <w:numPr>
          <w:ilvl w:val="0"/>
          <w:numId w:val="14"/>
        </w:numPr>
        <w:spacing w:after="0"/>
        <w:jc w:val="both"/>
        <w:rPr>
          <w:sz w:val="24"/>
          <w:szCs w:val="24"/>
        </w:rPr>
      </w:pPr>
      <w:r w:rsidRPr="00086465">
        <w:rPr>
          <w:b/>
          <w:sz w:val="24"/>
          <w:szCs w:val="24"/>
        </w:rPr>
        <w:t>Ασφαλής Μεταφορά Δεδομένων</w:t>
      </w:r>
      <w:r w:rsidRPr="00086465">
        <w:rPr>
          <w:sz w:val="24"/>
          <w:szCs w:val="24"/>
        </w:rPr>
        <w:t xml:space="preserve">: Η αποστολή των δεδομένων πρέπει να γίνει με ασφαλή και αξιόπιστο τρόπο, χρησιμοποιώντας </w:t>
      </w:r>
      <w:r w:rsidRPr="00086465">
        <w:rPr>
          <w:b/>
          <w:sz w:val="24"/>
          <w:szCs w:val="24"/>
        </w:rPr>
        <w:t>HTTP requests</w:t>
      </w:r>
      <w:r w:rsidRPr="00086465">
        <w:rPr>
          <w:sz w:val="24"/>
          <w:szCs w:val="24"/>
        </w:rPr>
        <w:t>.</w:t>
      </w:r>
    </w:p>
    <w:p w14:paraId="00000069" w14:textId="77777777" w:rsidR="00DF2340" w:rsidRPr="00086465" w:rsidRDefault="00000000">
      <w:pPr>
        <w:numPr>
          <w:ilvl w:val="0"/>
          <w:numId w:val="14"/>
        </w:numPr>
        <w:spacing w:after="240"/>
        <w:jc w:val="both"/>
        <w:rPr>
          <w:sz w:val="24"/>
          <w:szCs w:val="24"/>
        </w:rPr>
      </w:pPr>
      <w:r w:rsidRPr="00086465">
        <w:rPr>
          <w:b/>
          <w:sz w:val="24"/>
          <w:szCs w:val="24"/>
        </w:rPr>
        <w:t>Προγραμματισμός Καναλιού στο ThingSpeak</w:t>
      </w:r>
      <w:r w:rsidRPr="00086465">
        <w:rPr>
          <w:sz w:val="24"/>
          <w:szCs w:val="24"/>
        </w:rPr>
        <w:t>: Το κανάλι στην πλατφόρμα πρέπει να ρυθμιστεί σωστά ώστε να δέχεται και να απεικονίζει τις μεταβολές της κατάστασης του σηματοδότη. Αυτό περιλαμβάνει τη δημιουργία πεδίων για τις μεταβλητές που αντιπροσωπεύουν τα οπτικά στοιχεία.</w:t>
      </w:r>
    </w:p>
    <w:p w14:paraId="0000006A" w14:textId="77777777" w:rsidR="00DF2340" w:rsidRPr="00374802" w:rsidRDefault="00000000">
      <w:pPr>
        <w:jc w:val="both"/>
        <w:rPr>
          <w:bCs/>
          <w:sz w:val="24"/>
          <w:szCs w:val="24"/>
          <w:u w:val="single"/>
        </w:rPr>
      </w:pPr>
      <w:r w:rsidRPr="00374802">
        <w:rPr>
          <w:bCs/>
          <w:sz w:val="24"/>
          <w:szCs w:val="24"/>
          <w:u w:val="single"/>
        </w:rPr>
        <w:t>Επικοινωνία και Συνδεσιμότητα</w:t>
      </w:r>
    </w:p>
    <w:p w14:paraId="0000006B" w14:textId="77777777" w:rsidR="00DF2340" w:rsidRPr="00086465" w:rsidRDefault="00000000">
      <w:pPr>
        <w:spacing w:before="240" w:after="240"/>
        <w:ind w:firstLine="720"/>
        <w:jc w:val="both"/>
        <w:rPr>
          <w:sz w:val="24"/>
          <w:szCs w:val="24"/>
        </w:rPr>
      </w:pPr>
      <w:r w:rsidRPr="00086465">
        <w:rPr>
          <w:sz w:val="24"/>
          <w:szCs w:val="24"/>
        </w:rPr>
        <w:t>Η επιτυχής σύνδεση και η συνεχής λειτουργία του συστήματος απαιτούν αξιόπιστη επικοινωνία μεταξύ του Arduino και της πλατφόρμας. Για να διασφαλιστεί αυτό χρειάζεται:</w:t>
      </w:r>
    </w:p>
    <w:p w14:paraId="0000006C" w14:textId="77777777" w:rsidR="00DF2340" w:rsidRPr="00086465" w:rsidRDefault="00000000">
      <w:pPr>
        <w:numPr>
          <w:ilvl w:val="0"/>
          <w:numId w:val="15"/>
        </w:numPr>
        <w:spacing w:before="240" w:after="0"/>
        <w:jc w:val="both"/>
        <w:rPr>
          <w:sz w:val="24"/>
          <w:szCs w:val="24"/>
        </w:rPr>
      </w:pPr>
      <w:r w:rsidRPr="00086465">
        <w:rPr>
          <w:b/>
          <w:sz w:val="24"/>
          <w:szCs w:val="24"/>
        </w:rPr>
        <w:t>Σταθερή Σύνδεση στο Διαδίκτυο</w:t>
      </w:r>
      <w:r w:rsidRPr="00086465">
        <w:rPr>
          <w:sz w:val="24"/>
          <w:szCs w:val="24"/>
        </w:rPr>
        <w:t>: Ο μικροελεγκτής πρέπει να έχει μόνιμη πρόσβαση στο δίκτυο για την αδιάλειπτη αποστολή δεδομένων.</w:t>
      </w:r>
    </w:p>
    <w:p w14:paraId="0000006D" w14:textId="77777777" w:rsidR="00DF2340" w:rsidRPr="00086465" w:rsidRDefault="00000000">
      <w:pPr>
        <w:numPr>
          <w:ilvl w:val="0"/>
          <w:numId w:val="15"/>
        </w:numPr>
        <w:spacing w:after="240"/>
        <w:jc w:val="both"/>
        <w:rPr>
          <w:sz w:val="24"/>
          <w:szCs w:val="24"/>
        </w:rPr>
      </w:pPr>
      <w:r w:rsidRPr="00086465">
        <w:rPr>
          <w:b/>
          <w:sz w:val="24"/>
          <w:szCs w:val="24"/>
        </w:rPr>
        <w:t>Συνεχής Ενημέρωση Δεδομένων</w:t>
      </w:r>
      <w:r w:rsidRPr="00086465">
        <w:rPr>
          <w:sz w:val="24"/>
          <w:szCs w:val="24"/>
        </w:rPr>
        <w:t>: Ο κώδικας θα πρέπει να προβλέπει την τακτική αποστολή των τιμών στο ThingSpeak, ώστε οι χρήστες να βλέπουν τις ενημερώσεις σε πραγματικό χρόνο.</w:t>
      </w:r>
    </w:p>
    <w:p w14:paraId="0000006E" w14:textId="77777777" w:rsidR="00DF2340" w:rsidRPr="00086465" w:rsidRDefault="00000000">
      <w:pPr>
        <w:spacing w:before="240" w:after="240"/>
        <w:ind w:firstLine="720"/>
        <w:jc w:val="both"/>
        <w:rPr>
          <w:sz w:val="24"/>
          <w:szCs w:val="24"/>
        </w:rPr>
      </w:pPr>
      <w:r w:rsidRPr="00086465">
        <w:rPr>
          <w:sz w:val="24"/>
          <w:szCs w:val="24"/>
        </w:rPr>
        <w:t>Η παραπάνω προσέγγιση εξασφαλίζει ότι το σύστημα θα λειτουργεί ομαλά, και η συνδεσιμότητα μεταξύ του Arduino και της πλατφόρμας θα παραμένει σταθερή καθ' όλη τη διάρκεια της λειτουργίας του φωτεινού σηματοδότη.</w:t>
      </w:r>
    </w:p>
    <w:p w14:paraId="0000006F" w14:textId="77777777" w:rsidR="00DF2340" w:rsidRDefault="00DF2340">
      <w:pPr>
        <w:spacing w:before="240" w:after="240"/>
        <w:ind w:left="720"/>
      </w:pPr>
    </w:p>
    <w:p w14:paraId="00000070" w14:textId="77777777" w:rsidR="00DF2340" w:rsidRDefault="00DF2340">
      <w:pPr>
        <w:ind w:left="720"/>
      </w:pPr>
    </w:p>
    <w:p w14:paraId="00000071" w14:textId="09227E53" w:rsidR="00DF2340" w:rsidRDefault="00000000">
      <w:pPr>
        <w:pStyle w:val="Heading2"/>
      </w:pPr>
      <w:bookmarkStart w:id="11" w:name="_heading=h.3rdcrjn" w:colFirst="0" w:colLast="0"/>
      <w:bookmarkEnd w:id="11"/>
      <w:r>
        <w:lastRenderedPageBreak/>
        <w:t>2.2 Ζητούμενο Β: Αποστολή δεδομένων σε κανάλι</w:t>
      </w:r>
    </w:p>
    <w:p w14:paraId="00000072" w14:textId="77777777" w:rsidR="00DF2340" w:rsidRDefault="00000000">
      <w:pPr>
        <w:pStyle w:val="Heading3"/>
      </w:pPr>
      <w:bookmarkStart w:id="12" w:name="_heading=h.26in1rg" w:colFirst="0" w:colLast="0"/>
      <w:bookmarkEnd w:id="12"/>
      <w:r>
        <w:t>2.2.1 Περιγραφή στόχων και λειτουργιών</w:t>
      </w:r>
    </w:p>
    <w:p w14:paraId="00000073" w14:textId="713C5D59" w:rsidR="00DF2340" w:rsidRPr="00374802" w:rsidRDefault="00000000">
      <w:pPr>
        <w:spacing w:before="240" w:after="240"/>
        <w:ind w:firstLine="720"/>
        <w:jc w:val="both"/>
        <w:rPr>
          <w:sz w:val="24"/>
          <w:szCs w:val="24"/>
        </w:rPr>
      </w:pPr>
      <w:r w:rsidRPr="00374802">
        <w:rPr>
          <w:sz w:val="24"/>
          <w:szCs w:val="24"/>
        </w:rPr>
        <w:t xml:space="preserve">Ο κύριος στόχος του Ζητούμενου είναι η ανάπτυξη μιας λειτουργικότητας που επιτρέπει την </w:t>
      </w:r>
      <w:r w:rsidR="00374802">
        <w:rPr>
          <w:sz w:val="24"/>
          <w:szCs w:val="24"/>
        </w:rPr>
        <w:t>αποστολή δεδομένων σε κανάλι</w:t>
      </w:r>
      <w:r w:rsidRPr="00374802">
        <w:rPr>
          <w:sz w:val="24"/>
          <w:szCs w:val="24"/>
        </w:rPr>
        <w:t xml:space="preserve"> στην πλατφόρμα ThingSpeak. Η λειτουργικότητα αυτή αφορά την αποστολή δεδομένων </w:t>
      </w:r>
      <w:r w:rsidR="00374802">
        <w:rPr>
          <w:sz w:val="24"/>
          <w:szCs w:val="24"/>
        </w:rPr>
        <w:t>σ’ ένα πεδίο που λαμβάνει τιμές ένδειξης για την λειτουργία του φαναριού,</w:t>
      </w:r>
      <w:r w:rsidRPr="00374802">
        <w:rPr>
          <w:sz w:val="24"/>
          <w:szCs w:val="24"/>
        </w:rPr>
        <w:t xml:space="preserve"> και περιλαμβάνει τα εξής:</w:t>
      </w:r>
    </w:p>
    <w:p w14:paraId="00000074" w14:textId="649181F3" w:rsidR="00DF2340" w:rsidRPr="00374802" w:rsidRDefault="00000000">
      <w:pPr>
        <w:spacing w:before="240" w:after="240"/>
        <w:rPr>
          <w:bCs/>
          <w:sz w:val="24"/>
          <w:szCs w:val="24"/>
          <w:u w:val="single"/>
        </w:rPr>
      </w:pPr>
      <w:r w:rsidRPr="00374802">
        <w:rPr>
          <w:bCs/>
          <w:sz w:val="24"/>
          <w:szCs w:val="24"/>
          <w:u w:val="single"/>
        </w:rPr>
        <w:t>Αποστολή δεδομένων:</w:t>
      </w:r>
    </w:p>
    <w:p w14:paraId="00000075" w14:textId="2A766188" w:rsidR="00DF2340" w:rsidRPr="00374802" w:rsidRDefault="00000000" w:rsidP="001243BD">
      <w:pPr>
        <w:numPr>
          <w:ilvl w:val="1"/>
          <w:numId w:val="18"/>
        </w:numPr>
        <w:spacing w:before="240" w:after="0"/>
        <w:jc w:val="both"/>
        <w:rPr>
          <w:sz w:val="24"/>
          <w:szCs w:val="24"/>
        </w:rPr>
      </w:pPr>
      <w:r w:rsidRPr="00374802">
        <w:rPr>
          <w:sz w:val="24"/>
          <w:szCs w:val="24"/>
        </w:rPr>
        <w:t>Ορίζεται η τιμή</w:t>
      </w:r>
      <w:r w:rsidRPr="00374802">
        <w:rPr>
          <w:b/>
          <w:sz w:val="24"/>
          <w:szCs w:val="24"/>
        </w:rPr>
        <w:t xml:space="preserve"> 0 </w:t>
      </w:r>
      <w:r w:rsidRPr="00374802">
        <w:rPr>
          <w:sz w:val="24"/>
          <w:szCs w:val="24"/>
        </w:rPr>
        <w:t>στη μεταβλητή</w:t>
      </w:r>
      <w:r w:rsidRPr="00374802">
        <w:rPr>
          <w:b/>
          <w:sz w:val="24"/>
          <w:szCs w:val="24"/>
        </w:rPr>
        <w:t xml:space="preserve"> Field 8</w:t>
      </w:r>
      <w:r w:rsidRPr="00374802">
        <w:rPr>
          <w:sz w:val="24"/>
          <w:szCs w:val="24"/>
        </w:rPr>
        <w:t xml:space="preserve"> του καναλιού</w:t>
      </w:r>
      <w:r w:rsidR="00374802">
        <w:rPr>
          <w:sz w:val="24"/>
          <w:szCs w:val="24"/>
        </w:rPr>
        <w:t xml:space="preserve"> μας</w:t>
      </w:r>
      <w:r w:rsidRPr="00374802">
        <w:rPr>
          <w:sz w:val="24"/>
          <w:szCs w:val="24"/>
        </w:rPr>
        <w:t>, χρησιμοποιώντας HTTP αιτήματα για την επικοινωνία με το API του ThingSpeak.</w:t>
      </w:r>
    </w:p>
    <w:p w14:paraId="00000078" w14:textId="1F5507D0" w:rsidR="00DF2340" w:rsidRPr="001243BD" w:rsidRDefault="00000000" w:rsidP="001243BD">
      <w:pPr>
        <w:numPr>
          <w:ilvl w:val="1"/>
          <w:numId w:val="18"/>
        </w:numPr>
        <w:spacing w:after="240"/>
        <w:jc w:val="both"/>
        <w:rPr>
          <w:sz w:val="24"/>
          <w:szCs w:val="24"/>
        </w:rPr>
      </w:pPr>
      <w:r w:rsidRPr="00374802">
        <w:rPr>
          <w:sz w:val="24"/>
          <w:szCs w:val="24"/>
        </w:rPr>
        <w:t xml:space="preserve">Η ενέργεια αυτή αποσκοπεί στη </w:t>
      </w:r>
      <w:r w:rsidR="00374802">
        <w:rPr>
          <w:sz w:val="24"/>
          <w:szCs w:val="24"/>
        </w:rPr>
        <w:t>δυνατότητα αποστολής δεδομένων σε καν</w:t>
      </w:r>
      <w:r w:rsidR="001243BD">
        <w:rPr>
          <w:sz w:val="24"/>
          <w:szCs w:val="24"/>
        </w:rPr>
        <w:t>ά</w:t>
      </w:r>
      <w:r w:rsidR="00374802">
        <w:rPr>
          <w:sz w:val="24"/>
          <w:szCs w:val="24"/>
        </w:rPr>
        <w:t>λι</w:t>
      </w:r>
      <w:r w:rsidRPr="00374802">
        <w:rPr>
          <w:sz w:val="24"/>
          <w:szCs w:val="24"/>
        </w:rPr>
        <w:t>.</w:t>
      </w:r>
    </w:p>
    <w:p w14:paraId="0000007B" w14:textId="2FC82468" w:rsidR="00DF2340" w:rsidRPr="001243BD" w:rsidRDefault="001243BD">
      <w:pPr>
        <w:spacing w:before="240" w:after="240"/>
        <w:rPr>
          <w:bCs/>
          <w:sz w:val="24"/>
          <w:szCs w:val="24"/>
          <w:u w:val="single"/>
        </w:rPr>
      </w:pPr>
      <w:r>
        <w:rPr>
          <w:bCs/>
          <w:sz w:val="24"/>
          <w:szCs w:val="24"/>
          <w:u w:val="single"/>
        </w:rPr>
        <w:t>Προτάσεις για βελτίωση</w:t>
      </w:r>
      <w:r w:rsidR="00000000" w:rsidRPr="001243BD">
        <w:rPr>
          <w:bCs/>
          <w:sz w:val="24"/>
          <w:szCs w:val="24"/>
          <w:u w:val="single"/>
        </w:rPr>
        <w:t>:</w:t>
      </w:r>
    </w:p>
    <w:p w14:paraId="0000007C" w14:textId="232CF943" w:rsidR="00DF2340" w:rsidRPr="00374802" w:rsidRDefault="00000000" w:rsidP="001243BD">
      <w:pPr>
        <w:numPr>
          <w:ilvl w:val="1"/>
          <w:numId w:val="18"/>
        </w:numPr>
        <w:spacing w:before="240" w:after="240"/>
        <w:jc w:val="both"/>
        <w:rPr>
          <w:sz w:val="24"/>
          <w:szCs w:val="24"/>
        </w:rPr>
      </w:pPr>
      <w:r w:rsidRPr="00374802">
        <w:rPr>
          <w:sz w:val="24"/>
          <w:szCs w:val="24"/>
        </w:rPr>
        <w:t>Η συγκεκριμένη υλοποίηση μπορεί να προσαρμοστεί για την αποστολή διαφορετικών δεδομένων ή την επικοινωνία με κανάλι</w:t>
      </w:r>
      <w:r w:rsidR="001243BD">
        <w:rPr>
          <w:sz w:val="24"/>
          <w:szCs w:val="24"/>
        </w:rPr>
        <w:t xml:space="preserve"> άλλης εφαρμογής</w:t>
      </w:r>
      <w:r w:rsidRPr="00374802">
        <w:rPr>
          <w:sz w:val="24"/>
          <w:szCs w:val="24"/>
        </w:rPr>
        <w:t>, υποστηρίζοντας την ανάπτυξη μεγαλύτερων και πιο σύνθετων IoT συστημάτων.</w:t>
      </w:r>
    </w:p>
    <w:p w14:paraId="0000007D" w14:textId="77777777" w:rsidR="00DF2340" w:rsidRPr="00374802" w:rsidRDefault="00000000">
      <w:pPr>
        <w:spacing w:before="240" w:after="240"/>
        <w:ind w:firstLine="720"/>
        <w:jc w:val="both"/>
        <w:rPr>
          <w:sz w:val="24"/>
          <w:szCs w:val="24"/>
        </w:rPr>
      </w:pPr>
      <w:r w:rsidRPr="00374802">
        <w:rPr>
          <w:sz w:val="24"/>
          <w:szCs w:val="24"/>
        </w:rPr>
        <w:t>Η υλοποίηση της παραπάνω λειτουργίας γίνεται με τη χρήση του ESP-01 για τη σύνδεση στο WiFi και την αποστολή HTTP αιτημάτων μέσω του Arduino, ακολουθώντας τις οδηγίες του API της πλατφόρμας ThingSpeak.</w:t>
      </w:r>
    </w:p>
    <w:p w14:paraId="0000007E" w14:textId="77777777" w:rsidR="00DF2340" w:rsidRDefault="00000000">
      <w:pPr>
        <w:pStyle w:val="Heading3"/>
      </w:pPr>
      <w:bookmarkStart w:id="13" w:name="_heading=h.lnxbz9" w:colFirst="0" w:colLast="0"/>
      <w:bookmarkEnd w:id="13"/>
      <w:r>
        <w:t>2.2.2 Ανάλυση προγραμματιστικών βημάτων</w:t>
      </w:r>
    </w:p>
    <w:p w14:paraId="0000007F" w14:textId="1884D7A3" w:rsidR="00DF2340" w:rsidRPr="00D463E7" w:rsidRDefault="00000000" w:rsidP="00D463E7">
      <w:pPr>
        <w:spacing w:before="240" w:after="240"/>
        <w:ind w:firstLine="720"/>
        <w:jc w:val="both"/>
        <w:rPr>
          <w:sz w:val="24"/>
          <w:szCs w:val="24"/>
        </w:rPr>
      </w:pPr>
      <w:r w:rsidRPr="00D463E7">
        <w:rPr>
          <w:sz w:val="24"/>
          <w:szCs w:val="24"/>
        </w:rPr>
        <w:t>Για την υλοποίηση της αποστολής δεδομένων σ</w:t>
      </w:r>
      <w:r w:rsidR="00D463E7">
        <w:rPr>
          <w:sz w:val="24"/>
          <w:szCs w:val="24"/>
        </w:rPr>
        <w:t>το κανάλι μας</w:t>
      </w:r>
      <w:r w:rsidRPr="00D463E7">
        <w:rPr>
          <w:sz w:val="24"/>
          <w:szCs w:val="24"/>
        </w:rPr>
        <w:t>, τα κύρια βήματα περιλαμβάνουν:</w:t>
      </w:r>
    </w:p>
    <w:p w14:paraId="0352CB0D" w14:textId="77777777" w:rsidR="00D463E7" w:rsidRPr="00D463E7" w:rsidRDefault="00000000" w:rsidP="00D463E7">
      <w:pPr>
        <w:spacing w:before="240" w:after="240"/>
        <w:jc w:val="both"/>
        <w:rPr>
          <w:bCs/>
          <w:sz w:val="24"/>
          <w:szCs w:val="24"/>
          <w:u w:val="single"/>
          <w:lang w:val="en-US"/>
        </w:rPr>
      </w:pPr>
      <w:r w:rsidRPr="00D463E7">
        <w:rPr>
          <w:bCs/>
          <w:sz w:val="24"/>
          <w:szCs w:val="24"/>
          <w:u w:val="single"/>
        </w:rPr>
        <w:t xml:space="preserve">Σύνδεση στο WiFi: </w:t>
      </w:r>
    </w:p>
    <w:p w14:paraId="00000080" w14:textId="6B61003B" w:rsidR="00DF2340" w:rsidRPr="00D463E7" w:rsidRDefault="00000000" w:rsidP="00D463E7">
      <w:pPr>
        <w:spacing w:before="240" w:after="240"/>
        <w:jc w:val="both"/>
        <w:rPr>
          <w:sz w:val="24"/>
          <w:szCs w:val="24"/>
        </w:rPr>
      </w:pPr>
      <w:r w:rsidRPr="00D463E7">
        <w:rPr>
          <w:sz w:val="24"/>
          <w:szCs w:val="24"/>
        </w:rPr>
        <w:t xml:space="preserve">Η σύνδεση του Arduino με το δίκτυο WiFi μέσω του ESP-01 είναι απαραίτητη για την αποστολή δεδομένων στο ThingSpeak. </w:t>
      </w:r>
    </w:p>
    <w:p w14:paraId="00000081" w14:textId="7F3BB88B" w:rsidR="00DF2340" w:rsidRPr="00D463E7" w:rsidRDefault="00000000" w:rsidP="00D463E7">
      <w:pPr>
        <w:spacing w:before="240" w:after="240"/>
        <w:jc w:val="both"/>
        <w:rPr>
          <w:bCs/>
          <w:sz w:val="24"/>
          <w:szCs w:val="24"/>
          <w:u w:val="single"/>
        </w:rPr>
      </w:pPr>
      <w:r w:rsidRPr="00D463E7">
        <w:rPr>
          <w:bCs/>
          <w:sz w:val="24"/>
          <w:szCs w:val="24"/>
          <w:u w:val="single"/>
        </w:rPr>
        <w:t>Εντολές</w:t>
      </w:r>
      <w:r w:rsidR="00D463E7" w:rsidRPr="00D463E7">
        <w:rPr>
          <w:bCs/>
          <w:sz w:val="24"/>
          <w:szCs w:val="24"/>
          <w:u w:val="single"/>
        </w:rPr>
        <w:t xml:space="preserve"> και πληροφορίες για το κανάλι</w:t>
      </w:r>
      <w:r w:rsidRPr="00D463E7">
        <w:rPr>
          <w:bCs/>
          <w:sz w:val="24"/>
          <w:szCs w:val="24"/>
          <w:u w:val="single"/>
        </w:rPr>
        <w:t>:</w:t>
      </w:r>
    </w:p>
    <w:p w14:paraId="00000082" w14:textId="07F13F84" w:rsidR="00DF2340" w:rsidRPr="00D463E7" w:rsidRDefault="00000000" w:rsidP="00D463E7">
      <w:pPr>
        <w:numPr>
          <w:ilvl w:val="0"/>
          <w:numId w:val="11"/>
        </w:numPr>
        <w:spacing w:before="240" w:after="0"/>
        <w:jc w:val="both"/>
        <w:rPr>
          <w:sz w:val="24"/>
          <w:szCs w:val="24"/>
        </w:rPr>
      </w:pPr>
      <w:r w:rsidRPr="00D463E7">
        <w:rPr>
          <w:sz w:val="24"/>
          <w:szCs w:val="24"/>
        </w:rPr>
        <w:t xml:space="preserve">Χρήση HTTP αιτημάτων </w:t>
      </w:r>
      <w:r w:rsidRPr="00D463E7">
        <w:rPr>
          <w:bCs/>
          <w:sz w:val="24"/>
          <w:szCs w:val="24"/>
        </w:rPr>
        <w:t>(</w:t>
      </w:r>
      <w:r w:rsidRPr="00D463E7">
        <w:rPr>
          <w:b/>
          <w:sz w:val="24"/>
          <w:szCs w:val="24"/>
        </w:rPr>
        <w:t>GET</w:t>
      </w:r>
      <w:r w:rsidRPr="00D463E7">
        <w:rPr>
          <w:sz w:val="24"/>
          <w:szCs w:val="24"/>
        </w:rPr>
        <w:t xml:space="preserve">) για την αποστολή δεδομένων στο </w:t>
      </w:r>
      <w:r w:rsidRPr="00D463E7">
        <w:rPr>
          <w:b/>
          <w:sz w:val="24"/>
          <w:szCs w:val="24"/>
        </w:rPr>
        <w:t>Field 8</w:t>
      </w:r>
      <w:r w:rsidRPr="00D463E7">
        <w:rPr>
          <w:sz w:val="24"/>
          <w:szCs w:val="24"/>
        </w:rPr>
        <w:t xml:space="preserve"> του καναλιού </w:t>
      </w:r>
      <w:r w:rsidR="00D463E7">
        <w:rPr>
          <w:sz w:val="24"/>
          <w:szCs w:val="24"/>
        </w:rPr>
        <w:t>μας</w:t>
      </w:r>
      <w:r w:rsidRPr="00D463E7">
        <w:rPr>
          <w:sz w:val="24"/>
          <w:szCs w:val="24"/>
        </w:rPr>
        <w:t>.</w:t>
      </w:r>
    </w:p>
    <w:p w14:paraId="00000085" w14:textId="68C86895" w:rsidR="00DF2340" w:rsidRPr="00D463E7" w:rsidRDefault="00000000" w:rsidP="00D463E7">
      <w:pPr>
        <w:numPr>
          <w:ilvl w:val="0"/>
          <w:numId w:val="11"/>
        </w:numPr>
        <w:spacing w:after="240"/>
        <w:jc w:val="both"/>
        <w:rPr>
          <w:sz w:val="24"/>
          <w:szCs w:val="24"/>
        </w:rPr>
      </w:pPr>
      <w:r w:rsidRPr="00D463E7">
        <w:rPr>
          <w:sz w:val="24"/>
          <w:szCs w:val="24"/>
        </w:rPr>
        <w:t xml:space="preserve">Απαιτείται το API Key του καναλιού </w:t>
      </w:r>
      <w:r w:rsidR="00D463E7">
        <w:rPr>
          <w:sz w:val="24"/>
          <w:szCs w:val="24"/>
        </w:rPr>
        <w:t xml:space="preserve">μας </w:t>
      </w:r>
      <w:r w:rsidRPr="00D463E7">
        <w:rPr>
          <w:sz w:val="24"/>
          <w:szCs w:val="24"/>
        </w:rPr>
        <w:t xml:space="preserve">(το οποίο πρέπει να προστεθεί στην αντίστοιχη μεταβλητή του κώδικα </w:t>
      </w:r>
      <w:r w:rsidR="00D463E7">
        <w:rPr>
          <w:b/>
          <w:sz w:val="24"/>
          <w:szCs w:val="24"/>
          <w:lang w:val="en-US"/>
        </w:rPr>
        <w:t>myWriteAPI</w:t>
      </w:r>
      <w:r w:rsidRPr="00D463E7">
        <w:rPr>
          <w:sz w:val="24"/>
          <w:szCs w:val="24"/>
        </w:rPr>
        <w:t>).</w:t>
      </w:r>
    </w:p>
    <w:p w14:paraId="00000086" w14:textId="77777777" w:rsidR="00DF2340" w:rsidRPr="00D463E7" w:rsidRDefault="00000000" w:rsidP="00D463E7">
      <w:pPr>
        <w:spacing w:before="240" w:after="240"/>
        <w:jc w:val="both"/>
        <w:rPr>
          <w:bCs/>
          <w:sz w:val="24"/>
          <w:szCs w:val="24"/>
          <w:u w:val="single"/>
        </w:rPr>
      </w:pPr>
      <w:r w:rsidRPr="00D463E7">
        <w:rPr>
          <w:bCs/>
          <w:sz w:val="24"/>
          <w:szCs w:val="24"/>
          <w:u w:val="single"/>
        </w:rPr>
        <w:t>Επαλήθευση Λειτουργίας:</w:t>
      </w:r>
    </w:p>
    <w:p w14:paraId="00000087" w14:textId="77777777" w:rsidR="00DF2340" w:rsidRPr="00D463E7" w:rsidRDefault="00000000" w:rsidP="00D463E7">
      <w:pPr>
        <w:numPr>
          <w:ilvl w:val="0"/>
          <w:numId w:val="16"/>
        </w:numPr>
        <w:spacing w:before="240" w:after="0"/>
        <w:jc w:val="both"/>
        <w:rPr>
          <w:sz w:val="24"/>
          <w:szCs w:val="24"/>
        </w:rPr>
      </w:pPr>
      <w:r w:rsidRPr="00D463E7">
        <w:rPr>
          <w:sz w:val="24"/>
          <w:szCs w:val="24"/>
        </w:rPr>
        <w:t>Ο κώδικας ελέγχει την επιτυχία της αποστολής μέσω απαντήσεων από το ThingSpeak API.</w:t>
      </w:r>
    </w:p>
    <w:p w14:paraId="00000088" w14:textId="77777777" w:rsidR="00DF2340" w:rsidRPr="00D463E7" w:rsidRDefault="00000000" w:rsidP="00D463E7">
      <w:pPr>
        <w:numPr>
          <w:ilvl w:val="0"/>
          <w:numId w:val="16"/>
        </w:numPr>
        <w:spacing w:after="240"/>
        <w:jc w:val="both"/>
        <w:rPr>
          <w:sz w:val="24"/>
          <w:szCs w:val="24"/>
        </w:rPr>
      </w:pPr>
      <w:r w:rsidRPr="00D463E7">
        <w:rPr>
          <w:sz w:val="24"/>
          <w:szCs w:val="24"/>
        </w:rPr>
        <w:t>Καταγράφει μηνύματα στο σειριακό monitor για debugging.</w:t>
      </w:r>
    </w:p>
    <w:p w14:paraId="0000008B" w14:textId="0C1CEB57" w:rsidR="00DF2340" w:rsidRPr="00FA319A" w:rsidRDefault="00000000">
      <w:pPr>
        <w:pStyle w:val="Heading2"/>
        <w:rPr>
          <w:lang w:val="en-US"/>
        </w:rPr>
      </w:pPr>
      <w:bookmarkStart w:id="14" w:name="_heading=h.35nkun2" w:colFirst="0" w:colLast="0"/>
      <w:bookmarkEnd w:id="14"/>
      <w:r>
        <w:lastRenderedPageBreak/>
        <w:t>2.3 Ζητούμενο Γ: Ανάγνωση δεδομένων από κανάλι</w:t>
      </w:r>
    </w:p>
    <w:p w14:paraId="0000008C" w14:textId="77777777" w:rsidR="00DF2340" w:rsidRDefault="00000000">
      <w:pPr>
        <w:pStyle w:val="Heading3"/>
      </w:pPr>
      <w:bookmarkStart w:id="15" w:name="_heading=h.1ksv4uv" w:colFirst="0" w:colLast="0"/>
      <w:bookmarkEnd w:id="15"/>
      <w:r>
        <w:t>2.3.1 Περιγραφή απαιτούμενων ρυθμίσεων και λειτουργιών</w:t>
      </w:r>
    </w:p>
    <w:p w14:paraId="0000008D" w14:textId="77777777" w:rsidR="00DF2340" w:rsidRDefault="00DF2340" w:rsidP="00D463E7">
      <w:bookmarkStart w:id="16" w:name="_heading=h.knhr1ji36hrg" w:colFirst="0" w:colLast="0"/>
      <w:bookmarkEnd w:id="16"/>
    </w:p>
    <w:p w14:paraId="0000008E" w14:textId="34E487F7" w:rsidR="00DF2340" w:rsidRPr="00D463E7" w:rsidRDefault="00000000" w:rsidP="004473F4">
      <w:pPr>
        <w:ind w:firstLine="360"/>
        <w:jc w:val="both"/>
        <w:rPr>
          <w:sz w:val="24"/>
          <w:szCs w:val="24"/>
        </w:rPr>
      </w:pPr>
      <w:r w:rsidRPr="00D463E7">
        <w:rPr>
          <w:sz w:val="24"/>
          <w:szCs w:val="24"/>
        </w:rPr>
        <w:t>Για την ανάγνωση των δεδομένων από το κανάλι</w:t>
      </w:r>
      <w:r w:rsidR="00A77F14" w:rsidRPr="00A77F14">
        <w:rPr>
          <w:sz w:val="24"/>
          <w:szCs w:val="24"/>
        </w:rPr>
        <w:t xml:space="preserve"> </w:t>
      </w:r>
      <w:r w:rsidR="00A77F14">
        <w:rPr>
          <w:sz w:val="24"/>
          <w:szCs w:val="24"/>
          <w:lang w:val="en-US"/>
        </w:rPr>
        <w:t>Field</w:t>
      </w:r>
      <w:r w:rsidR="00A77F14" w:rsidRPr="00A77F14">
        <w:rPr>
          <w:sz w:val="24"/>
          <w:szCs w:val="24"/>
        </w:rPr>
        <w:t xml:space="preserve"> 8 </w:t>
      </w:r>
      <w:r w:rsidR="00A77F14">
        <w:rPr>
          <w:sz w:val="24"/>
          <w:szCs w:val="24"/>
        </w:rPr>
        <w:t>που περιλαμβάνει ενδείξεις για την λειτουργία του σηματοδότη</w:t>
      </w:r>
      <w:r w:rsidRPr="00D463E7">
        <w:rPr>
          <w:sz w:val="24"/>
          <w:szCs w:val="24"/>
        </w:rPr>
        <w:t xml:space="preserve"> απαιτούνται τα εξής:</w:t>
      </w:r>
    </w:p>
    <w:p w14:paraId="0000008F" w14:textId="77777777" w:rsidR="00DF2340" w:rsidRPr="00D463E7" w:rsidRDefault="00000000">
      <w:pPr>
        <w:numPr>
          <w:ilvl w:val="0"/>
          <w:numId w:val="10"/>
        </w:numPr>
        <w:spacing w:after="0"/>
        <w:jc w:val="both"/>
        <w:rPr>
          <w:b/>
          <w:sz w:val="24"/>
          <w:szCs w:val="24"/>
        </w:rPr>
      </w:pPr>
      <w:r w:rsidRPr="00D463E7">
        <w:rPr>
          <w:b/>
          <w:sz w:val="24"/>
          <w:szCs w:val="24"/>
        </w:rPr>
        <w:t>Ρυθμίσεις ESP-01 και Wi-Fi</w:t>
      </w:r>
    </w:p>
    <w:p w14:paraId="00000090" w14:textId="77777777" w:rsidR="00DF2340" w:rsidRPr="00D463E7" w:rsidRDefault="00000000">
      <w:pPr>
        <w:numPr>
          <w:ilvl w:val="1"/>
          <w:numId w:val="10"/>
        </w:numPr>
        <w:spacing w:after="0"/>
        <w:jc w:val="both"/>
        <w:rPr>
          <w:sz w:val="24"/>
          <w:szCs w:val="24"/>
        </w:rPr>
      </w:pPr>
      <w:r w:rsidRPr="00D463E7">
        <w:rPr>
          <w:sz w:val="24"/>
          <w:szCs w:val="24"/>
        </w:rPr>
        <w:t xml:space="preserve">Η σύνδεση με το δίκτυο Wi-Fi πρέπει να έχει ρυθμιστεί μέσω της εντολής </w:t>
      </w:r>
      <w:r w:rsidRPr="00D463E7">
        <w:rPr>
          <w:b/>
          <w:sz w:val="24"/>
          <w:szCs w:val="24"/>
        </w:rPr>
        <w:t>AT+CWJAP</w:t>
      </w:r>
      <w:r w:rsidRPr="00D463E7">
        <w:rPr>
          <w:sz w:val="24"/>
          <w:szCs w:val="24"/>
        </w:rPr>
        <w:t>, χρησιμοποιώντας τα κατάλληλα στοιχεία δικτύου (SSID και password)</w:t>
      </w:r>
    </w:p>
    <w:p w14:paraId="00000091" w14:textId="77777777" w:rsidR="00DF2340" w:rsidRPr="00D463E7" w:rsidRDefault="00000000">
      <w:pPr>
        <w:numPr>
          <w:ilvl w:val="1"/>
          <w:numId w:val="10"/>
        </w:numPr>
        <w:spacing w:after="0"/>
        <w:jc w:val="both"/>
        <w:rPr>
          <w:sz w:val="24"/>
          <w:szCs w:val="24"/>
        </w:rPr>
      </w:pPr>
      <w:r w:rsidRPr="00D463E7">
        <w:rPr>
          <w:sz w:val="24"/>
          <w:szCs w:val="24"/>
        </w:rPr>
        <w:t>Το ESP-01 πρέπει να είναι ρυθμισμένο σε λειτουργία client (</w:t>
      </w:r>
      <w:r w:rsidRPr="00D463E7">
        <w:rPr>
          <w:b/>
          <w:sz w:val="24"/>
          <w:szCs w:val="24"/>
        </w:rPr>
        <w:t>AT+CWMODE=1</w:t>
      </w:r>
      <w:r w:rsidRPr="00D463E7">
        <w:rPr>
          <w:sz w:val="24"/>
          <w:szCs w:val="24"/>
        </w:rPr>
        <w:t>) για να επικοινωνεί με τον διακομιστή του ThingSpeak</w:t>
      </w:r>
    </w:p>
    <w:p w14:paraId="00000092" w14:textId="77777777" w:rsidR="00DF2340" w:rsidRPr="00D463E7" w:rsidRDefault="00000000">
      <w:pPr>
        <w:numPr>
          <w:ilvl w:val="0"/>
          <w:numId w:val="10"/>
        </w:numPr>
        <w:spacing w:after="0"/>
        <w:jc w:val="both"/>
        <w:rPr>
          <w:b/>
          <w:sz w:val="24"/>
          <w:szCs w:val="24"/>
        </w:rPr>
      </w:pPr>
      <w:r w:rsidRPr="00D463E7">
        <w:rPr>
          <w:b/>
          <w:sz w:val="24"/>
          <w:szCs w:val="24"/>
        </w:rPr>
        <w:t>Διαμόρφωση API και καναλιού</w:t>
      </w:r>
    </w:p>
    <w:p w14:paraId="00000093" w14:textId="77777777" w:rsidR="00DF2340" w:rsidRPr="00D463E7" w:rsidRDefault="00000000">
      <w:pPr>
        <w:numPr>
          <w:ilvl w:val="1"/>
          <w:numId w:val="10"/>
        </w:numPr>
        <w:spacing w:after="0"/>
        <w:jc w:val="both"/>
        <w:rPr>
          <w:sz w:val="24"/>
          <w:szCs w:val="24"/>
        </w:rPr>
      </w:pPr>
      <w:r w:rsidRPr="00D463E7">
        <w:rPr>
          <w:sz w:val="24"/>
          <w:szCs w:val="24"/>
        </w:rPr>
        <w:t xml:space="preserve">Απαιτείται το </w:t>
      </w:r>
      <w:r w:rsidRPr="00D463E7">
        <w:rPr>
          <w:b/>
          <w:sz w:val="24"/>
          <w:szCs w:val="24"/>
        </w:rPr>
        <w:t xml:space="preserve">Read API Key </w:t>
      </w:r>
      <w:r w:rsidRPr="00D463E7">
        <w:rPr>
          <w:sz w:val="24"/>
          <w:szCs w:val="24"/>
        </w:rPr>
        <w:t>του καναλιού, το οποίο επιτρέπει την πρόσβαση στα δεδομένα του.</w:t>
      </w:r>
    </w:p>
    <w:p w14:paraId="00000094" w14:textId="77777777" w:rsidR="00DF2340" w:rsidRPr="00D463E7" w:rsidRDefault="00000000">
      <w:pPr>
        <w:numPr>
          <w:ilvl w:val="1"/>
          <w:numId w:val="10"/>
        </w:numPr>
        <w:spacing w:after="0"/>
        <w:jc w:val="both"/>
        <w:rPr>
          <w:sz w:val="24"/>
          <w:szCs w:val="24"/>
        </w:rPr>
      </w:pPr>
      <w:r w:rsidRPr="00D463E7">
        <w:rPr>
          <w:sz w:val="24"/>
          <w:szCs w:val="24"/>
        </w:rPr>
        <w:t>Πρέπει να καθοριστεί ο αριθμός καναλιού (Channel ID) για το συγκεκριμένο κανάλι της εφαρμογής.</w:t>
      </w:r>
    </w:p>
    <w:p w14:paraId="00000095" w14:textId="77777777" w:rsidR="00DF2340" w:rsidRPr="00D463E7" w:rsidRDefault="00000000">
      <w:pPr>
        <w:numPr>
          <w:ilvl w:val="0"/>
          <w:numId w:val="10"/>
        </w:numPr>
        <w:spacing w:after="0"/>
        <w:jc w:val="both"/>
        <w:rPr>
          <w:b/>
          <w:sz w:val="24"/>
          <w:szCs w:val="24"/>
        </w:rPr>
      </w:pPr>
      <w:r w:rsidRPr="00D463E7">
        <w:rPr>
          <w:b/>
          <w:sz w:val="24"/>
          <w:szCs w:val="24"/>
        </w:rPr>
        <w:t>Λειτουργία HTTP GET</w:t>
      </w:r>
    </w:p>
    <w:p w14:paraId="00000096" w14:textId="1D9D56AC" w:rsidR="00DF2340" w:rsidRPr="00D463E7" w:rsidRDefault="00000000">
      <w:pPr>
        <w:numPr>
          <w:ilvl w:val="1"/>
          <w:numId w:val="10"/>
        </w:numPr>
        <w:spacing w:after="0"/>
        <w:jc w:val="both"/>
        <w:rPr>
          <w:sz w:val="24"/>
          <w:szCs w:val="24"/>
        </w:rPr>
      </w:pPr>
      <w:r w:rsidRPr="00D463E7">
        <w:rPr>
          <w:sz w:val="24"/>
          <w:szCs w:val="24"/>
        </w:rPr>
        <w:t>Η επικοινωνία με το ThingSpeak API γίνεται μέσω αιτημάτων HTTP GET, όπου ζητούνται τα δεδομένα του καναλιού σε μορφή JSON</w:t>
      </w:r>
      <w:r w:rsidR="00A77F14">
        <w:rPr>
          <w:sz w:val="24"/>
          <w:szCs w:val="24"/>
        </w:rPr>
        <w:t xml:space="preserve"> (χρειαζόμαστε και το </w:t>
      </w:r>
      <w:r w:rsidR="00A77F14">
        <w:rPr>
          <w:sz w:val="24"/>
          <w:szCs w:val="24"/>
          <w:lang w:val="en-US"/>
        </w:rPr>
        <w:t>Channel</w:t>
      </w:r>
      <w:r w:rsidR="00A77F14" w:rsidRPr="00A77F14">
        <w:rPr>
          <w:sz w:val="24"/>
          <w:szCs w:val="24"/>
        </w:rPr>
        <w:t xml:space="preserve"> </w:t>
      </w:r>
      <w:r w:rsidR="00A77F14">
        <w:rPr>
          <w:sz w:val="24"/>
          <w:szCs w:val="24"/>
          <w:lang w:val="en-US"/>
        </w:rPr>
        <w:t>ID</w:t>
      </w:r>
      <w:r w:rsidR="00A77F14" w:rsidRPr="00A440D9">
        <w:rPr>
          <w:sz w:val="24"/>
          <w:szCs w:val="24"/>
        </w:rPr>
        <w:t>)</w:t>
      </w:r>
      <w:r w:rsidRPr="00D463E7">
        <w:rPr>
          <w:sz w:val="24"/>
          <w:szCs w:val="24"/>
        </w:rPr>
        <w:t>.</w:t>
      </w:r>
    </w:p>
    <w:p w14:paraId="00000097" w14:textId="77777777" w:rsidR="00DF2340" w:rsidRPr="00D463E7" w:rsidRDefault="00000000">
      <w:pPr>
        <w:numPr>
          <w:ilvl w:val="1"/>
          <w:numId w:val="10"/>
        </w:numPr>
        <w:spacing w:after="0"/>
        <w:jc w:val="both"/>
        <w:rPr>
          <w:sz w:val="24"/>
          <w:szCs w:val="24"/>
        </w:rPr>
      </w:pPr>
      <w:r w:rsidRPr="00D463E7">
        <w:rPr>
          <w:sz w:val="24"/>
          <w:szCs w:val="24"/>
        </w:rPr>
        <w:t xml:space="preserve">Χρησιμοποιείται η εντολή </w:t>
      </w:r>
      <w:r w:rsidRPr="00D463E7">
        <w:rPr>
          <w:b/>
          <w:sz w:val="24"/>
          <w:szCs w:val="24"/>
        </w:rPr>
        <w:t>AT+CIPSTART</w:t>
      </w:r>
      <w:r w:rsidRPr="00D463E7">
        <w:rPr>
          <w:sz w:val="24"/>
          <w:szCs w:val="24"/>
        </w:rPr>
        <w:t xml:space="preserve"> για τη δημιουργία TCP σύνδεσης με τον διακομιστή, και στη συνέχεια η εντολή </w:t>
      </w:r>
      <w:r w:rsidRPr="00D463E7">
        <w:rPr>
          <w:b/>
          <w:sz w:val="24"/>
          <w:szCs w:val="24"/>
        </w:rPr>
        <w:t>AT+CIPSEND</w:t>
      </w:r>
      <w:r w:rsidRPr="00D463E7">
        <w:rPr>
          <w:sz w:val="24"/>
          <w:szCs w:val="24"/>
        </w:rPr>
        <w:t xml:space="preserve"> για την αποστολή του αιτήματος.</w:t>
      </w:r>
    </w:p>
    <w:p w14:paraId="00000098" w14:textId="77777777" w:rsidR="00DF2340" w:rsidRPr="00D463E7" w:rsidRDefault="00000000">
      <w:pPr>
        <w:numPr>
          <w:ilvl w:val="0"/>
          <w:numId w:val="10"/>
        </w:numPr>
        <w:spacing w:after="0"/>
        <w:jc w:val="both"/>
        <w:rPr>
          <w:b/>
          <w:sz w:val="24"/>
          <w:szCs w:val="24"/>
        </w:rPr>
      </w:pPr>
      <w:r w:rsidRPr="00D463E7">
        <w:rPr>
          <w:b/>
          <w:sz w:val="24"/>
          <w:szCs w:val="24"/>
        </w:rPr>
        <w:t>Ανάλυση Δεδομένων (JSON)</w:t>
      </w:r>
    </w:p>
    <w:p w14:paraId="00000099" w14:textId="77777777" w:rsidR="00DF2340" w:rsidRPr="00D463E7" w:rsidRDefault="00000000">
      <w:pPr>
        <w:numPr>
          <w:ilvl w:val="1"/>
          <w:numId w:val="10"/>
        </w:numPr>
        <w:jc w:val="both"/>
        <w:rPr>
          <w:sz w:val="24"/>
          <w:szCs w:val="24"/>
        </w:rPr>
      </w:pPr>
      <w:r w:rsidRPr="00D463E7">
        <w:rPr>
          <w:sz w:val="24"/>
          <w:szCs w:val="24"/>
        </w:rPr>
        <w:t>Η απάντηση που λαμβάνεται από το κανάλι πρέπει να υποβληθεί σε επεξεργασία ώστε να εξαχθεί η απαραίτητη πληροφορία (π.χ. τα πεδία των καναλιών)</w:t>
      </w:r>
    </w:p>
    <w:p w14:paraId="0000009A" w14:textId="77777777" w:rsidR="00DF2340" w:rsidRDefault="00DF2340" w:rsidP="00A440D9">
      <w:pPr>
        <w:spacing w:after="0"/>
      </w:pPr>
    </w:p>
    <w:p w14:paraId="0000009B" w14:textId="77777777" w:rsidR="00DF2340" w:rsidRDefault="00000000">
      <w:pPr>
        <w:pStyle w:val="Heading3"/>
      </w:pPr>
      <w:bookmarkStart w:id="17" w:name="_heading=h.44sinio" w:colFirst="0" w:colLast="0"/>
      <w:bookmarkEnd w:id="17"/>
      <w:r>
        <w:t>2.3.2 Ανάλυση προγραμματιστικών βημάτων</w:t>
      </w:r>
    </w:p>
    <w:p w14:paraId="0000009C" w14:textId="77777777" w:rsidR="00DF2340" w:rsidRDefault="00DF2340">
      <w:pPr>
        <w:rPr>
          <w:lang w:val="en-US"/>
        </w:rPr>
      </w:pPr>
    </w:p>
    <w:p w14:paraId="46D11252" w14:textId="732FC512" w:rsidR="004473F4" w:rsidRPr="004473F4" w:rsidRDefault="004473F4">
      <w:pPr>
        <w:rPr>
          <w:sz w:val="24"/>
          <w:szCs w:val="24"/>
        </w:rPr>
      </w:pPr>
      <w:r>
        <w:rPr>
          <w:lang w:val="en-US"/>
        </w:rPr>
        <w:tab/>
      </w:r>
      <w:r>
        <w:rPr>
          <w:sz w:val="24"/>
          <w:szCs w:val="24"/>
        </w:rPr>
        <w:t>Για την υλοποίηση του ζητουμένου ακολουθήσαμε τα συγκεκριμένα βήματα:</w:t>
      </w:r>
    </w:p>
    <w:p w14:paraId="0000009D" w14:textId="77777777" w:rsidR="00DF2340" w:rsidRPr="00A440D9" w:rsidRDefault="00000000">
      <w:pPr>
        <w:numPr>
          <w:ilvl w:val="0"/>
          <w:numId w:val="1"/>
        </w:numPr>
        <w:spacing w:after="0"/>
        <w:rPr>
          <w:b/>
          <w:sz w:val="24"/>
          <w:szCs w:val="24"/>
        </w:rPr>
      </w:pPr>
      <w:r w:rsidRPr="00A440D9">
        <w:rPr>
          <w:b/>
          <w:sz w:val="24"/>
          <w:szCs w:val="24"/>
        </w:rPr>
        <w:t>Διαμόρφωση σύνδεσης</w:t>
      </w:r>
    </w:p>
    <w:p w14:paraId="0000009E" w14:textId="0AA83D9A" w:rsidR="00DF2340" w:rsidRPr="00A440D9" w:rsidRDefault="00000000" w:rsidP="00A440D9">
      <w:pPr>
        <w:numPr>
          <w:ilvl w:val="1"/>
          <w:numId w:val="1"/>
        </w:numPr>
        <w:jc w:val="both"/>
        <w:rPr>
          <w:sz w:val="24"/>
          <w:szCs w:val="24"/>
        </w:rPr>
      </w:pPr>
      <w:r w:rsidRPr="00A440D9">
        <w:rPr>
          <w:sz w:val="24"/>
          <w:szCs w:val="24"/>
        </w:rPr>
        <w:t>Για να διαμορφωθεί η σύνδεση αποστέλλονται οι κατάλληλες AT εντολές για την έναρξη της επικοινωνίας του Arduino UNO με το ThingSpeak</w:t>
      </w:r>
      <w:r w:rsidR="004473F4">
        <w:rPr>
          <w:sz w:val="24"/>
          <w:szCs w:val="24"/>
        </w:rPr>
        <w:t>.</w:t>
      </w:r>
    </w:p>
    <w:p w14:paraId="000000A0" w14:textId="77777777" w:rsidR="00DF2340" w:rsidRPr="00A440D9" w:rsidRDefault="00000000">
      <w:pPr>
        <w:numPr>
          <w:ilvl w:val="0"/>
          <w:numId w:val="1"/>
        </w:numPr>
        <w:spacing w:after="0"/>
        <w:rPr>
          <w:b/>
          <w:sz w:val="24"/>
          <w:szCs w:val="24"/>
        </w:rPr>
      </w:pPr>
      <w:r w:rsidRPr="00A440D9">
        <w:rPr>
          <w:b/>
          <w:sz w:val="24"/>
          <w:szCs w:val="24"/>
        </w:rPr>
        <w:t>Σύνταξη και Αποστολή αιτήματος HTTP GET</w:t>
      </w:r>
    </w:p>
    <w:p w14:paraId="000000A3" w14:textId="30CA2A7A" w:rsidR="00DF2340" w:rsidRPr="004473F4" w:rsidRDefault="00000000" w:rsidP="004E7752">
      <w:pPr>
        <w:numPr>
          <w:ilvl w:val="1"/>
          <w:numId w:val="1"/>
        </w:numPr>
        <w:jc w:val="both"/>
        <w:rPr>
          <w:sz w:val="24"/>
          <w:szCs w:val="24"/>
        </w:rPr>
      </w:pPr>
      <w:r w:rsidRPr="004473F4">
        <w:rPr>
          <w:sz w:val="24"/>
          <w:szCs w:val="24"/>
        </w:rPr>
        <w:t>Για να πάρουμε τα δεδομένα του καναλιού σε μορφή JSON αποστέλλουμ</w:t>
      </w:r>
      <w:r w:rsidR="004473F4" w:rsidRPr="004473F4">
        <w:rPr>
          <w:sz w:val="24"/>
          <w:szCs w:val="24"/>
        </w:rPr>
        <w:t xml:space="preserve">ε το κατάλληλο </w:t>
      </w:r>
      <w:r w:rsidR="004473F4" w:rsidRPr="004473F4">
        <w:rPr>
          <w:sz w:val="24"/>
          <w:szCs w:val="24"/>
          <w:lang w:val="en-US"/>
        </w:rPr>
        <w:t>HTTP</w:t>
      </w:r>
      <w:r w:rsidR="004473F4" w:rsidRPr="004473F4">
        <w:rPr>
          <w:sz w:val="24"/>
          <w:szCs w:val="24"/>
        </w:rPr>
        <w:t xml:space="preserve"> </w:t>
      </w:r>
      <w:r w:rsidR="004473F4" w:rsidRPr="004473F4">
        <w:rPr>
          <w:sz w:val="24"/>
          <w:szCs w:val="24"/>
          <w:lang w:val="en-US"/>
        </w:rPr>
        <w:t>reques</w:t>
      </w:r>
      <w:r w:rsidR="004473F4">
        <w:rPr>
          <w:sz w:val="24"/>
          <w:szCs w:val="24"/>
          <w:lang w:val="en-US"/>
        </w:rPr>
        <w:t>t</w:t>
      </w:r>
      <w:r w:rsidR="004473F4">
        <w:rPr>
          <w:sz w:val="24"/>
          <w:szCs w:val="24"/>
        </w:rPr>
        <w:t xml:space="preserve"> απο</w:t>
      </w:r>
      <w:r w:rsidRPr="004473F4">
        <w:rPr>
          <w:sz w:val="24"/>
          <w:szCs w:val="24"/>
        </w:rPr>
        <w:t>θηκεύουμε το μήκος του μηνύματος και στέλνουμε το αίτημα</w:t>
      </w:r>
    </w:p>
    <w:p w14:paraId="7867FEDE" w14:textId="77777777" w:rsidR="004473F4" w:rsidRPr="004473F4" w:rsidRDefault="004473F4" w:rsidP="004473F4">
      <w:pPr>
        <w:ind w:left="1440"/>
        <w:jc w:val="both"/>
        <w:rPr>
          <w:sz w:val="24"/>
          <w:szCs w:val="24"/>
        </w:rPr>
      </w:pPr>
    </w:p>
    <w:p w14:paraId="000000A5" w14:textId="77777777" w:rsidR="00DF2340" w:rsidRPr="004473F4" w:rsidRDefault="00000000" w:rsidP="00A440D9">
      <w:pPr>
        <w:numPr>
          <w:ilvl w:val="0"/>
          <w:numId w:val="1"/>
        </w:numPr>
        <w:spacing w:after="0"/>
        <w:jc w:val="both"/>
        <w:rPr>
          <w:b/>
          <w:sz w:val="24"/>
          <w:szCs w:val="24"/>
        </w:rPr>
      </w:pPr>
      <w:r w:rsidRPr="004473F4">
        <w:rPr>
          <w:b/>
          <w:sz w:val="24"/>
          <w:szCs w:val="24"/>
        </w:rPr>
        <w:lastRenderedPageBreak/>
        <w:t>Λήψη και ανάλυση απάντησης</w:t>
      </w:r>
    </w:p>
    <w:p w14:paraId="000000A6" w14:textId="46B081A0" w:rsidR="00DF2340" w:rsidRPr="004473F4" w:rsidRDefault="00000000" w:rsidP="00A440D9">
      <w:pPr>
        <w:numPr>
          <w:ilvl w:val="1"/>
          <w:numId w:val="1"/>
        </w:numPr>
        <w:jc w:val="both"/>
        <w:rPr>
          <w:sz w:val="24"/>
          <w:szCs w:val="24"/>
        </w:rPr>
      </w:pPr>
      <w:r w:rsidRPr="004473F4">
        <w:rPr>
          <w:sz w:val="24"/>
          <w:szCs w:val="24"/>
        </w:rPr>
        <w:t>Διαβάζουμε την απάντηση από το ESP-01 και την αποθηκεύουμε σε μια μεταβλητή</w:t>
      </w:r>
      <w:r w:rsidR="004473F4" w:rsidRPr="004473F4">
        <w:rPr>
          <w:sz w:val="24"/>
          <w:szCs w:val="24"/>
        </w:rPr>
        <w:t>.</w:t>
      </w:r>
    </w:p>
    <w:p w14:paraId="000000A8" w14:textId="77777777" w:rsidR="00DF2340" w:rsidRPr="004473F4" w:rsidRDefault="00000000" w:rsidP="00A440D9">
      <w:pPr>
        <w:numPr>
          <w:ilvl w:val="1"/>
          <w:numId w:val="1"/>
        </w:numPr>
        <w:jc w:val="both"/>
        <w:rPr>
          <w:sz w:val="24"/>
          <w:szCs w:val="24"/>
        </w:rPr>
      </w:pPr>
      <w:r w:rsidRPr="004473F4">
        <w:rPr>
          <w:sz w:val="24"/>
          <w:szCs w:val="24"/>
        </w:rPr>
        <w:t xml:space="preserve">Εντοπίζουμε και εξάγουμε την τιμή από το JSON χρησιμοποιώντας συναρτήσεις όπως </w:t>
      </w:r>
      <w:r w:rsidRPr="004473F4">
        <w:rPr>
          <w:b/>
          <w:sz w:val="24"/>
          <w:szCs w:val="24"/>
        </w:rPr>
        <w:t>indexOf()</w:t>
      </w:r>
      <w:r w:rsidRPr="004473F4">
        <w:rPr>
          <w:sz w:val="24"/>
          <w:szCs w:val="24"/>
        </w:rPr>
        <w:t xml:space="preserve"> και </w:t>
      </w:r>
      <w:r w:rsidRPr="004473F4">
        <w:rPr>
          <w:b/>
          <w:sz w:val="24"/>
          <w:szCs w:val="24"/>
        </w:rPr>
        <w:t>substring()</w:t>
      </w:r>
    </w:p>
    <w:p w14:paraId="000000AA" w14:textId="77777777" w:rsidR="00DF2340" w:rsidRPr="004473F4" w:rsidRDefault="00000000">
      <w:pPr>
        <w:numPr>
          <w:ilvl w:val="0"/>
          <w:numId w:val="1"/>
        </w:numPr>
        <w:spacing w:after="0"/>
        <w:rPr>
          <w:b/>
          <w:sz w:val="24"/>
          <w:szCs w:val="24"/>
        </w:rPr>
      </w:pPr>
      <w:r w:rsidRPr="004473F4">
        <w:rPr>
          <w:b/>
          <w:sz w:val="24"/>
          <w:szCs w:val="24"/>
        </w:rPr>
        <w:t>Χειρισμός Δεδομένων</w:t>
      </w:r>
    </w:p>
    <w:p w14:paraId="000000AB" w14:textId="4C273A5D" w:rsidR="00DF2340" w:rsidRDefault="00000000">
      <w:pPr>
        <w:numPr>
          <w:ilvl w:val="1"/>
          <w:numId w:val="1"/>
        </w:numPr>
        <w:rPr>
          <w:sz w:val="24"/>
          <w:szCs w:val="24"/>
        </w:rPr>
      </w:pPr>
      <w:r w:rsidRPr="004473F4">
        <w:rPr>
          <w:sz w:val="24"/>
          <w:szCs w:val="24"/>
        </w:rPr>
        <w:t>Ανάλογα με την τιμή που εξάγεται από το πεδίο, εκτ</w:t>
      </w:r>
      <w:r w:rsidR="004473F4">
        <w:rPr>
          <w:sz w:val="24"/>
          <w:szCs w:val="24"/>
        </w:rPr>
        <w:t>ελούμε</w:t>
      </w:r>
      <w:r w:rsidRPr="004473F4">
        <w:rPr>
          <w:sz w:val="24"/>
          <w:szCs w:val="24"/>
        </w:rPr>
        <w:t xml:space="preserve"> την αντίστοιχη λειτουργία, </w:t>
      </w:r>
      <w:r w:rsidR="004473F4">
        <w:rPr>
          <w:sz w:val="24"/>
          <w:szCs w:val="24"/>
        </w:rPr>
        <w:t>όπου με τιμή 0 ο σηματοδότης παραμένει σε λειτουργία, ενώ με τιμή 1, τίθεται εκτός λειτουργίας ανάβοντας το πορτοκαλί φωτισμό.</w:t>
      </w:r>
    </w:p>
    <w:p w14:paraId="75CA09FB" w14:textId="705ADBC9" w:rsidR="004473F4" w:rsidRPr="004473F4" w:rsidRDefault="004473F4" w:rsidP="004473F4">
      <w:pPr>
        <w:numPr>
          <w:ilvl w:val="0"/>
          <w:numId w:val="1"/>
        </w:numPr>
        <w:rPr>
          <w:sz w:val="24"/>
          <w:szCs w:val="24"/>
        </w:rPr>
      </w:pPr>
      <w:r>
        <w:rPr>
          <w:b/>
          <w:bCs/>
          <w:sz w:val="24"/>
          <w:szCs w:val="24"/>
        </w:rPr>
        <w:t>Επαλήθευση ελέγχου της λειτουργίας του σηματοδότη</w:t>
      </w:r>
    </w:p>
    <w:p w14:paraId="0BAA2892" w14:textId="78960A71" w:rsidR="004473F4" w:rsidRPr="004473F4" w:rsidRDefault="004473F4" w:rsidP="004473F4">
      <w:pPr>
        <w:numPr>
          <w:ilvl w:val="1"/>
          <w:numId w:val="1"/>
        </w:numPr>
        <w:rPr>
          <w:sz w:val="24"/>
          <w:szCs w:val="24"/>
        </w:rPr>
      </w:pPr>
      <w:r>
        <w:rPr>
          <w:sz w:val="24"/>
          <w:szCs w:val="24"/>
        </w:rPr>
        <w:t xml:space="preserve">Κάθε 10 λεπτά έχει ρυθμιστεί να αποστέλλεται στο κανάλι </w:t>
      </w:r>
      <w:r>
        <w:rPr>
          <w:sz w:val="24"/>
          <w:szCs w:val="24"/>
          <w:lang w:val="en-US"/>
        </w:rPr>
        <w:t>field</w:t>
      </w:r>
      <w:r w:rsidRPr="004473F4">
        <w:rPr>
          <w:sz w:val="24"/>
          <w:szCs w:val="24"/>
        </w:rPr>
        <w:t xml:space="preserve">8 </w:t>
      </w:r>
      <w:r>
        <w:rPr>
          <w:sz w:val="24"/>
          <w:szCs w:val="24"/>
        </w:rPr>
        <w:t>η ένδειξη εκτός λειτουργίας για το φανάρι, ώστε να ελεγχθεί ότι η ρύθμιση λειτουργεί.</w:t>
      </w:r>
    </w:p>
    <w:p w14:paraId="000000AE" w14:textId="77777777" w:rsidR="00DF2340" w:rsidRPr="004473F4" w:rsidRDefault="00000000">
      <w:pPr>
        <w:numPr>
          <w:ilvl w:val="0"/>
          <w:numId w:val="1"/>
        </w:numPr>
        <w:spacing w:after="0"/>
        <w:rPr>
          <w:b/>
          <w:sz w:val="24"/>
          <w:szCs w:val="24"/>
        </w:rPr>
      </w:pPr>
      <w:r w:rsidRPr="004473F4">
        <w:rPr>
          <w:b/>
          <w:sz w:val="24"/>
          <w:szCs w:val="24"/>
        </w:rPr>
        <w:t>Κλείσιμο Σύνδεσης</w:t>
      </w:r>
    </w:p>
    <w:p w14:paraId="000000AF" w14:textId="3DACC3EA" w:rsidR="00DF2340" w:rsidRPr="004473F4" w:rsidRDefault="00000000">
      <w:pPr>
        <w:numPr>
          <w:ilvl w:val="1"/>
          <w:numId w:val="1"/>
        </w:numPr>
        <w:rPr>
          <w:sz w:val="24"/>
          <w:szCs w:val="24"/>
        </w:rPr>
      </w:pPr>
      <w:r w:rsidRPr="004473F4">
        <w:rPr>
          <w:sz w:val="24"/>
          <w:szCs w:val="24"/>
        </w:rPr>
        <w:t>Κλε</w:t>
      </w:r>
      <w:r w:rsidR="004473F4">
        <w:rPr>
          <w:sz w:val="24"/>
          <w:szCs w:val="24"/>
        </w:rPr>
        <w:t>ίνουμε</w:t>
      </w:r>
      <w:r w:rsidRPr="004473F4">
        <w:rPr>
          <w:sz w:val="24"/>
          <w:szCs w:val="24"/>
        </w:rPr>
        <w:t xml:space="preserve"> τη σύνδεση TCP μετά την ολοκλήρωση του αιτήματος</w:t>
      </w:r>
    </w:p>
    <w:p w14:paraId="000000B3" w14:textId="77777777" w:rsidR="00DF2340" w:rsidRDefault="00DF2340"/>
    <w:bookmarkStart w:id="18" w:name="_heading=h.2jxsxqh" w:colFirst="0" w:colLast="0" w:displacedByCustomXml="next"/>
    <w:bookmarkEnd w:id="18" w:displacedByCustomXml="next"/>
    <w:sdt>
      <w:sdtPr>
        <w:tag w:val="goog_rdk_0"/>
        <w:id w:val="1373189655"/>
      </w:sdtPr>
      <w:sdtContent>
        <w:p w14:paraId="000000B4" w14:textId="77777777" w:rsidR="00DF2340" w:rsidRDefault="00000000">
          <w:pPr>
            <w:pStyle w:val="Heading1"/>
          </w:pPr>
          <w:r>
            <w:t>3. Περιγραφή Κυκλώματος Υλικού</w:t>
          </w:r>
        </w:p>
      </w:sdtContent>
    </w:sdt>
    <w:p w14:paraId="567D3471" w14:textId="77777777" w:rsidR="00347910" w:rsidRDefault="00347910" w:rsidP="00347910">
      <w:bookmarkStart w:id="19" w:name="_heading=h.rpq4azk93g7v" w:colFirst="0" w:colLast="0"/>
      <w:bookmarkEnd w:id="19"/>
    </w:p>
    <w:p w14:paraId="000000B5" w14:textId="0BBFC1DF" w:rsidR="00DF2340" w:rsidRPr="00347910" w:rsidRDefault="00000000" w:rsidP="00347910">
      <w:pPr>
        <w:ind w:firstLine="720"/>
        <w:jc w:val="both"/>
        <w:rPr>
          <w:sz w:val="24"/>
          <w:szCs w:val="24"/>
        </w:rPr>
      </w:pPr>
      <w:r w:rsidRPr="00347910">
        <w:rPr>
          <w:sz w:val="24"/>
          <w:szCs w:val="24"/>
        </w:rPr>
        <w:t>Το κύκλωμα του φωτεινού σηματοδότη βασίζεται σε ένα Arduino UNO και χρησιμοποιεί το ESP-01 για σύνδεση στο διαδίκτυο, όπως φαίνεται στην εικόνα. Το κύκλωμα συνδυάζει τη φυσική απεικόνιση των φωτεινών σημάτων με τη δυνατότητα απομακρυσμένης παρακολούθησης μέσω της πλατφόρμας ThingSpeak.</w:t>
      </w:r>
    </w:p>
    <w:p w14:paraId="000000B6" w14:textId="77777777" w:rsidR="00DF2340" w:rsidRPr="00347910" w:rsidRDefault="00000000" w:rsidP="00347910">
      <w:pPr>
        <w:pStyle w:val="Heading2"/>
        <w:spacing w:before="240" w:after="240"/>
        <w:jc w:val="both"/>
        <w:rPr>
          <w:color w:val="FF0000"/>
          <w:szCs w:val="28"/>
        </w:rPr>
      </w:pPr>
      <w:r w:rsidRPr="00347910">
        <w:rPr>
          <w:szCs w:val="28"/>
        </w:rPr>
        <w:t>3.1 Ανάλυση Συνδεσμολογίας</w:t>
      </w:r>
    </w:p>
    <w:p w14:paraId="000000B7" w14:textId="77777777" w:rsidR="00DF2340" w:rsidRPr="00347910" w:rsidRDefault="00000000" w:rsidP="00347910">
      <w:pPr>
        <w:spacing w:after="240"/>
        <w:ind w:firstLine="720"/>
        <w:jc w:val="both"/>
        <w:rPr>
          <w:sz w:val="24"/>
          <w:szCs w:val="24"/>
        </w:rPr>
      </w:pPr>
      <w:r w:rsidRPr="00347910">
        <w:rPr>
          <w:sz w:val="24"/>
          <w:szCs w:val="24"/>
        </w:rPr>
        <w:t>Η συνδεσμολογία βασίζεται σε ένα Arduino UNO που συνδέεται με το ESP-01 μέσω του breadboard. Η τροφοδοσία παρέχεται στο ESP-01 από το Arduino, ενώ η σειριακή επικοινωνία μεταξύ των δύο μονάδων επιτυγχάνεται μέσω των θυρών 6 και 7.</w:t>
      </w:r>
    </w:p>
    <w:p w14:paraId="000000B8" w14:textId="77777777" w:rsidR="00DF2340" w:rsidRPr="00347910" w:rsidRDefault="00000000" w:rsidP="00347910">
      <w:pPr>
        <w:numPr>
          <w:ilvl w:val="0"/>
          <w:numId w:val="3"/>
        </w:numPr>
        <w:spacing w:before="240" w:after="0"/>
        <w:jc w:val="both"/>
        <w:rPr>
          <w:sz w:val="24"/>
          <w:szCs w:val="24"/>
        </w:rPr>
      </w:pPr>
      <w:r w:rsidRPr="00347910">
        <w:rPr>
          <w:sz w:val="24"/>
          <w:szCs w:val="24"/>
        </w:rPr>
        <w:t>Το ESP-01 συνδέεται με το breadboard και στη συνέχεια με το Arduino μέσω καλωδίων, επιτρέποντας την ανταλλαγή δεδομένων.</w:t>
      </w:r>
    </w:p>
    <w:p w14:paraId="000000B9" w14:textId="77777777" w:rsidR="00DF2340" w:rsidRPr="00347910" w:rsidRDefault="00000000" w:rsidP="00347910">
      <w:pPr>
        <w:numPr>
          <w:ilvl w:val="0"/>
          <w:numId w:val="3"/>
        </w:numPr>
        <w:spacing w:after="240"/>
        <w:jc w:val="both"/>
        <w:rPr>
          <w:sz w:val="24"/>
          <w:szCs w:val="24"/>
        </w:rPr>
      </w:pPr>
      <w:r w:rsidRPr="00347910">
        <w:rPr>
          <w:sz w:val="24"/>
          <w:szCs w:val="24"/>
        </w:rPr>
        <w:t>Τα απαραίτητα σήματα τροφοδοσίας (VCC, GND) παρέχονται στο module από την πλακέτα Arduino.</w:t>
      </w:r>
    </w:p>
    <w:p w14:paraId="000000BA" w14:textId="77777777" w:rsidR="00DF2340" w:rsidRPr="00347910" w:rsidRDefault="00000000" w:rsidP="00347910">
      <w:pPr>
        <w:pStyle w:val="Heading2"/>
        <w:spacing w:before="240" w:after="240"/>
        <w:jc w:val="both"/>
        <w:rPr>
          <w:szCs w:val="28"/>
        </w:rPr>
      </w:pPr>
      <w:r w:rsidRPr="00347910">
        <w:rPr>
          <w:szCs w:val="28"/>
        </w:rPr>
        <w:t>3.2 Χρησιμοποιούμενα Εξαρτήματα και ο Ρόλος τους</w:t>
      </w:r>
    </w:p>
    <w:p w14:paraId="000000BB" w14:textId="77777777" w:rsidR="00DF2340" w:rsidRPr="00347910" w:rsidRDefault="00000000" w:rsidP="00347910">
      <w:pPr>
        <w:numPr>
          <w:ilvl w:val="0"/>
          <w:numId w:val="7"/>
        </w:numPr>
        <w:spacing w:before="240" w:after="0"/>
        <w:jc w:val="both"/>
        <w:rPr>
          <w:sz w:val="24"/>
          <w:szCs w:val="24"/>
        </w:rPr>
      </w:pPr>
      <w:r w:rsidRPr="00347910">
        <w:rPr>
          <w:b/>
          <w:sz w:val="24"/>
          <w:szCs w:val="24"/>
        </w:rPr>
        <w:t>Arduino:</w:t>
      </w:r>
      <w:r w:rsidRPr="00347910">
        <w:rPr>
          <w:sz w:val="24"/>
          <w:szCs w:val="24"/>
        </w:rPr>
        <w:t xml:space="preserve"> Ο μικροελεγκτής που είναι υπεύθυνος για τον έλεγχο των οπτικών στοιχείων και για τη διασύνδεση με την πλατφόρμα ThingSpeak.</w:t>
      </w:r>
    </w:p>
    <w:p w14:paraId="000000BC" w14:textId="77777777" w:rsidR="00DF2340" w:rsidRPr="00347910" w:rsidRDefault="00000000" w:rsidP="00347910">
      <w:pPr>
        <w:numPr>
          <w:ilvl w:val="0"/>
          <w:numId w:val="7"/>
        </w:numPr>
        <w:spacing w:after="0"/>
        <w:jc w:val="both"/>
        <w:rPr>
          <w:sz w:val="24"/>
          <w:szCs w:val="24"/>
        </w:rPr>
      </w:pPr>
      <w:r w:rsidRPr="00347910">
        <w:rPr>
          <w:b/>
          <w:sz w:val="24"/>
          <w:szCs w:val="24"/>
        </w:rPr>
        <w:t>ESP-01:</w:t>
      </w:r>
      <w:r w:rsidRPr="00347910">
        <w:rPr>
          <w:sz w:val="24"/>
          <w:szCs w:val="24"/>
        </w:rPr>
        <w:t xml:space="preserve"> Το WiFi module που συνδέει τον Arduino στο δίκτυο και επιτρέπει την αποστολή δεδομένων στο ThingSpeak.</w:t>
      </w:r>
    </w:p>
    <w:p w14:paraId="000000BD" w14:textId="77777777" w:rsidR="00DF2340" w:rsidRPr="00347910" w:rsidRDefault="00000000" w:rsidP="00347910">
      <w:pPr>
        <w:numPr>
          <w:ilvl w:val="0"/>
          <w:numId w:val="7"/>
        </w:numPr>
        <w:spacing w:after="0"/>
        <w:jc w:val="both"/>
        <w:rPr>
          <w:sz w:val="24"/>
          <w:szCs w:val="24"/>
        </w:rPr>
      </w:pPr>
      <w:r w:rsidRPr="00347910">
        <w:rPr>
          <w:b/>
          <w:sz w:val="24"/>
          <w:szCs w:val="24"/>
        </w:rPr>
        <w:lastRenderedPageBreak/>
        <w:t xml:space="preserve">Αντιστάσεις: </w:t>
      </w:r>
      <w:r w:rsidRPr="00347910">
        <w:rPr>
          <w:sz w:val="24"/>
          <w:szCs w:val="24"/>
        </w:rPr>
        <w:t>Οι αντιστάσεις παίζουν σημαντικό ρόλο για τη σωστή λειτουργία και προστασία της σύνδεσης μεταξύ του Arduino Uno και του ESP-01 WiFi module. Οι δύο αντιστάσεις δημιουργούν έναν διαιρέτη τάσης για το σήμα TX (Transmit) από το Arduino προς το RX (Receive) pin του ESP-01. Ο ρόλος του είναι να μειώσει την τάση από 5V στα 3.3V για να προστατευτεί το ESP-01 από τάσεις μεγαλύτερες των 3.3 V που μπορούν να προκαλέσουν ζημιά</w:t>
      </w:r>
    </w:p>
    <w:p w14:paraId="000000BE" w14:textId="77777777" w:rsidR="00DF2340" w:rsidRPr="00347910" w:rsidRDefault="00000000" w:rsidP="00347910">
      <w:pPr>
        <w:numPr>
          <w:ilvl w:val="0"/>
          <w:numId w:val="7"/>
        </w:numPr>
        <w:spacing w:after="240"/>
        <w:jc w:val="both"/>
        <w:rPr>
          <w:sz w:val="24"/>
          <w:szCs w:val="24"/>
        </w:rPr>
      </w:pPr>
      <w:r w:rsidRPr="00347910">
        <w:rPr>
          <w:b/>
          <w:sz w:val="24"/>
          <w:szCs w:val="24"/>
        </w:rPr>
        <w:t xml:space="preserve">Σύνδεση μέσω καλωδίων: </w:t>
      </w:r>
      <w:r w:rsidRPr="00347910">
        <w:rPr>
          <w:sz w:val="24"/>
          <w:szCs w:val="24"/>
        </w:rPr>
        <w:t>Τα καλώδια χρησιμοποιούνται για τη σύνδεση του Arduino με το ESP-01, καθώς και για την παροχή τάσης και γείωσης στο κύκλωμα.</w:t>
      </w:r>
    </w:p>
    <w:p w14:paraId="000000BF" w14:textId="77777777" w:rsidR="00DF2340" w:rsidRPr="00347910" w:rsidRDefault="00000000" w:rsidP="00347910">
      <w:pPr>
        <w:pStyle w:val="Heading2"/>
        <w:spacing w:before="240" w:after="240"/>
        <w:jc w:val="both"/>
        <w:rPr>
          <w:szCs w:val="28"/>
        </w:rPr>
      </w:pPr>
      <w:bookmarkStart w:id="20" w:name="_heading=h.1y810tw" w:colFirst="0" w:colLast="0"/>
      <w:bookmarkEnd w:id="20"/>
      <w:r w:rsidRPr="00347910">
        <w:rPr>
          <w:szCs w:val="28"/>
        </w:rPr>
        <w:t>3.3 Διάγραμμα Κυκλώματος</w:t>
      </w:r>
    </w:p>
    <w:p w14:paraId="000000C0" w14:textId="77777777" w:rsidR="00DF2340" w:rsidRPr="00347910" w:rsidRDefault="00000000" w:rsidP="00347910">
      <w:pPr>
        <w:spacing w:after="240"/>
        <w:jc w:val="both"/>
        <w:rPr>
          <w:sz w:val="24"/>
          <w:szCs w:val="24"/>
        </w:rPr>
      </w:pPr>
      <w:r w:rsidRPr="00347910">
        <w:rPr>
          <w:sz w:val="24"/>
          <w:szCs w:val="24"/>
        </w:rPr>
        <w:t>Το διάγραμμα του κυκλώματος μπορεί να περιγραφεί ως εξής:</w:t>
      </w:r>
    </w:p>
    <w:p w14:paraId="000000C1" w14:textId="77777777" w:rsidR="00DF2340" w:rsidRPr="00347910" w:rsidRDefault="00000000" w:rsidP="00347910">
      <w:pPr>
        <w:numPr>
          <w:ilvl w:val="0"/>
          <w:numId w:val="9"/>
        </w:numPr>
        <w:spacing w:before="240" w:after="0"/>
        <w:jc w:val="both"/>
        <w:rPr>
          <w:sz w:val="24"/>
          <w:szCs w:val="24"/>
        </w:rPr>
      </w:pPr>
      <w:r w:rsidRPr="00347910">
        <w:rPr>
          <w:sz w:val="24"/>
          <w:szCs w:val="24"/>
        </w:rPr>
        <w:t>Το Arduino UNO συνδέεται με το ESP-01 μέσω καλωδίων για την παροχή ρεύματος και τη σειριακή επικοινωνία.</w:t>
      </w:r>
    </w:p>
    <w:p w14:paraId="000000C2" w14:textId="77777777" w:rsidR="00DF2340" w:rsidRPr="00347910" w:rsidRDefault="00000000" w:rsidP="00347910">
      <w:pPr>
        <w:numPr>
          <w:ilvl w:val="0"/>
          <w:numId w:val="9"/>
        </w:numPr>
        <w:spacing w:after="0"/>
        <w:jc w:val="both"/>
        <w:rPr>
          <w:sz w:val="24"/>
          <w:szCs w:val="24"/>
        </w:rPr>
      </w:pPr>
      <w:r w:rsidRPr="00347910">
        <w:rPr>
          <w:sz w:val="24"/>
          <w:szCs w:val="24"/>
        </w:rPr>
        <w:t>Η συνδεσμολογία γίνεται σε ένα breadboard, όπου τα καλώδια συνδέουν τις αντίστοιχες θύρες μεταξύ των δύο εξαρτημάτων.</w:t>
      </w:r>
    </w:p>
    <w:p w14:paraId="000000C3" w14:textId="77777777" w:rsidR="00DF2340" w:rsidRPr="00347910" w:rsidRDefault="00000000" w:rsidP="00347910">
      <w:pPr>
        <w:numPr>
          <w:ilvl w:val="0"/>
          <w:numId w:val="9"/>
        </w:numPr>
        <w:spacing w:after="240"/>
        <w:jc w:val="both"/>
        <w:rPr>
          <w:sz w:val="24"/>
          <w:szCs w:val="24"/>
        </w:rPr>
      </w:pPr>
      <w:r w:rsidRPr="00347910">
        <w:rPr>
          <w:sz w:val="24"/>
          <w:szCs w:val="24"/>
        </w:rPr>
        <w:t>Η πλακέτα Arduino παρέχει την τροφοδοσία και τον έλεγχο στο ESP-01 για τη σύνδεση στο διαδίκτυο.</w:t>
      </w:r>
    </w:p>
    <w:p w14:paraId="000000C4" w14:textId="77777777" w:rsidR="00DF2340" w:rsidRPr="00347910" w:rsidRDefault="00000000" w:rsidP="00347910">
      <w:pPr>
        <w:spacing w:before="240" w:after="240"/>
        <w:ind w:firstLine="360"/>
        <w:jc w:val="both"/>
        <w:rPr>
          <w:color w:val="FF0000"/>
          <w:sz w:val="40"/>
          <w:szCs w:val="40"/>
        </w:rPr>
      </w:pPr>
      <w:r w:rsidRPr="00347910">
        <w:rPr>
          <w:sz w:val="24"/>
          <w:szCs w:val="24"/>
        </w:rPr>
        <w:t>Το κύκλωμα μπορεί να επεκταθεί με την προσθήκη των LED για την απεικόνιση των ενδείξεων του σηματοδότη, όπως περιγράφηκε στα προηγούμενα βήματα.</w:t>
      </w:r>
    </w:p>
    <w:p w14:paraId="000000C5" w14:textId="77777777" w:rsidR="00DF2340" w:rsidRDefault="00000000">
      <w:r>
        <w:rPr>
          <w:noProof/>
        </w:rPr>
        <w:drawing>
          <wp:inline distT="114300" distB="114300" distL="114300" distR="114300" wp14:anchorId="59573F67" wp14:editId="03282BF6">
            <wp:extent cx="5731200" cy="2870200"/>
            <wp:effectExtent l="0" t="0" r="0" b="0"/>
            <wp:docPr id="6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14:paraId="000000C6" w14:textId="77777777" w:rsidR="00DF2340" w:rsidRDefault="00000000">
      <w:pPr>
        <w:jc w:val="center"/>
      </w:pPr>
      <w:r w:rsidRPr="00347910">
        <w:rPr>
          <w:b/>
          <w:sz w:val="24"/>
          <w:szCs w:val="24"/>
        </w:rPr>
        <w:t xml:space="preserve">Εικόνα 1. </w:t>
      </w:r>
      <w:r w:rsidRPr="00347910">
        <w:rPr>
          <w:sz w:val="24"/>
          <w:szCs w:val="24"/>
        </w:rPr>
        <w:t>Το κύκλωμα του Arduino UNO με το ESP8266 Wi-Fi module στο Tinkercad</w:t>
      </w:r>
    </w:p>
    <w:p w14:paraId="000000C7" w14:textId="77777777" w:rsidR="00DF2340" w:rsidRDefault="00DF2340"/>
    <w:p w14:paraId="4B5022F6" w14:textId="77777777" w:rsidR="00347910" w:rsidRDefault="00347910"/>
    <w:p w14:paraId="0946EDEB" w14:textId="77777777" w:rsidR="00347910" w:rsidRDefault="00347910"/>
    <w:p w14:paraId="000000C8" w14:textId="77777777" w:rsidR="00DF2340" w:rsidRDefault="00000000">
      <w:pPr>
        <w:pStyle w:val="Heading1"/>
      </w:pPr>
      <w:bookmarkStart w:id="21" w:name="_heading=h.4i7ojhp" w:colFirst="0" w:colLast="0"/>
      <w:bookmarkEnd w:id="21"/>
      <w:r>
        <w:lastRenderedPageBreak/>
        <w:t>4. Ρυθμίσεις Καναλιού ThingSpeak</w:t>
      </w:r>
    </w:p>
    <w:p w14:paraId="000000C9" w14:textId="77777777" w:rsidR="00DF2340" w:rsidRDefault="00DF2340"/>
    <w:p w14:paraId="4B25F004" w14:textId="097596F8" w:rsidR="00347910" w:rsidRPr="00347910" w:rsidRDefault="00000000" w:rsidP="00347910">
      <w:pPr>
        <w:ind w:firstLine="720"/>
        <w:jc w:val="both"/>
        <w:rPr>
          <w:sz w:val="24"/>
          <w:szCs w:val="24"/>
        </w:rPr>
      </w:pPr>
      <w:r w:rsidRPr="00347910">
        <w:rPr>
          <w:sz w:val="24"/>
          <w:szCs w:val="24"/>
        </w:rPr>
        <w:t>Σε αυτή την ενότητα περιγράφονται οι ρυθμίσεις του καναλιού ThingSpeak, καθώς και η χρήση των οπτικών στοιχείων και των διαγραμμάτων για την απεικόνιση της λειτουργίας του συστήματος φωτεινού σηματοδότη. Παρακάτω παρατίθενται οι λεπτομέρειες των ρυθμίσεων και των οπτικών στοιχείων.</w:t>
      </w:r>
    </w:p>
    <w:p w14:paraId="000000CB" w14:textId="0121F9BC" w:rsidR="00DF2340" w:rsidRDefault="00000000">
      <w:pPr>
        <w:pStyle w:val="Heading2"/>
      </w:pPr>
      <w:bookmarkStart w:id="22" w:name="_heading=h.2xcytpi" w:colFirst="0" w:colLast="0"/>
      <w:bookmarkEnd w:id="22"/>
      <w:r>
        <w:t>4.1 Επεξήγηση των μεταβλητών και των ρυθμίσεων</w:t>
      </w:r>
    </w:p>
    <w:p w14:paraId="0C7786AF" w14:textId="77777777" w:rsidR="00347910" w:rsidRDefault="00347910"/>
    <w:p w14:paraId="000000CC" w14:textId="7F2D6B3A" w:rsidR="00DF2340" w:rsidRDefault="00000000">
      <w:r>
        <w:rPr>
          <w:noProof/>
        </w:rPr>
        <w:drawing>
          <wp:inline distT="114300" distB="114300" distL="114300" distR="114300" wp14:anchorId="372B322B" wp14:editId="0F305F23">
            <wp:extent cx="5731200" cy="3810000"/>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3810000"/>
                    </a:xfrm>
                    <a:prstGeom prst="rect">
                      <a:avLst/>
                    </a:prstGeom>
                    <a:ln/>
                  </pic:spPr>
                </pic:pic>
              </a:graphicData>
            </a:graphic>
          </wp:inline>
        </w:drawing>
      </w:r>
    </w:p>
    <w:p w14:paraId="000000CD" w14:textId="77777777" w:rsidR="00DF2340" w:rsidRPr="00E949A3" w:rsidRDefault="00000000">
      <w:pPr>
        <w:jc w:val="center"/>
        <w:rPr>
          <w:sz w:val="24"/>
          <w:szCs w:val="24"/>
        </w:rPr>
      </w:pPr>
      <w:r w:rsidRPr="00E949A3">
        <w:rPr>
          <w:b/>
          <w:sz w:val="24"/>
          <w:szCs w:val="24"/>
        </w:rPr>
        <w:t xml:space="preserve">Εικόνα 2. </w:t>
      </w:r>
      <w:r w:rsidRPr="00E949A3">
        <w:rPr>
          <w:sz w:val="24"/>
          <w:szCs w:val="24"/>
        </w:rPr>
        <w:t>Μεταβλητές και ρυθμίσεις στο Thingspeak.</w:t>
      </w:r>
    </w:p>
    <w:p w14:paraId="000000CE" w14:textId="1948D50D" w:rsidR="00DF2340" w:rsidRPr="00E949A3" w:rsidRDefault="00000000" w:rsidP="003B74A1">
      <w:pPr>
        <w:numPr>
          <w:ilvl w:val="0"/>
          <w:numId w:val="20"/>
        </w:numPr>
        <w:spacing w:after="0"/>
        <w:jc w:val="both"/>
        <w:rPr>
          <w:sz w:val="24"/>
          <w:szCs w:val="24"/>
        </w:rPr>
      </w:pPr>
      <w:r w:rsidRPr="00E949A3">
        <w:rPr>
          <w:b/>
          <w:sz w:val="24"/>
          <w:szCs w:val="24"/>
        </w:rPr>
        <w:t>Channel ID</w:t>
      </w:r>
      <w:r w:rsidRPr="00E949A3">
        <w:rPr>
          <w:sz w:val="24"/>
          <w:szCs w:val="24"/>
        </w:rPr>
        <w:t xml:space="preserve">: Το κανάλι έχει τον μοναδικό αριθμό </w:t>
      </w:r>
      <w:r w:rsidRPr="00E949A3">
        <w:rPr>
          <w:b/>
          <w:sz w:val="24"/>
          <w:szCs w:val="24"/>
        </w:rPr>
        <w:t>2749755</w:t>
      </w:r>
      <w:r w:rsidRPr="00E949A3">
        <w:rPr>
          <w:sz w:val="24"/>
          <w:szCs w:val="24"/>
        </w:rPr>
        <w:t xml:space="preserve"> και ονομάζεται </w:t>
      </w:r>
      <w:r w:rsidRPr="00E949A3">
        <w:rPr>
          <w:b/>
          <w:sz w:val="24"/>
          <w:szCs w:val="24"/>
        </w:rPr>
        <w:t>ot-Lab</w:t>
      </w:r>
      <w:r w:rsidRPr="00E949A3">
        <w:rPr>
          <w:sz w:val="24"/>
          <w:szCs w:val="24"/>
        </w:rPr>
        <w:t>.</w:t>
      </w:r>
    </w:p>
    <w:p w14:paraId="000000CF" w14:textId="77777777" w:rsidR="00DF2340" w:rsidRPr="00E949A3" w:rsidRDefault="00000000" w:rsidP="003B74A1">
      <w:pPr>
        <w:numPr>
          <w:ilvl w:val="0"/>
          <w:numId w:val="20"/>
        </w:numPr>
        <w:jc w:val="both"/>
        <w:rPr>
          <w:sz w:val="24"/>
          <w:szCs w:val="24"/>
        </w:rPr>
      </w:pPr>
      <w:r w:rsidRPr="00E949A3">
        <w:rPr>
          <w:b/>
          <w:sz w:val="24"/>
          <w:szCs w:val="24"/>
        </w:rPr>
        <w:t>Author</w:t>
      </w:r>
      <w:r w:rsidRPr="00E949A3">
        <w:rPr>
          <w:sz w:val="24"/>
          <w:szCs w:val="24"/>
        </w:rPr>
        <w:t xml:space="preserve">: Το κανάλι δημιουργήθηκε από τον χρήστη με τον αναγνωριστικό αριθμό </w:t>
      </w:r>
      <w:r w:rsidRPr="00E949A3">
        <w:rPr>
          <w:b/>
          <w:sz w:val="24"/>
          <w:szCs w:val="24"/>
        </w:rPr>
        <w:t>mwa0000021829519</w:t>
      </w:r>
      <w:r w:rsidRPr="00E949A3">
        <w:rPr>
          <w:sz w:val="24"/>
          <w:szCs w:val="24"/>
        </w:rPr>
        <w:t xml:space="preserve"> και είναι διαθέσιμο ως </w:t>
      </w:r>
      <w:r w:rsidRPr="00E949A3">
        <w:rPr>
          <w:b/>
          <w:sz w:val="24"/>
          <w:szCs w:val="24"/>
        </w:rPr>
        <w:t>Public</w:t>
      </w:r>
      <w:r w:rsidRPr="00E949A3">
        <w:rPr>
          <w:sz w:val="24"/>
          <w:szCs w:val="24"/>
        </w:rPr>
        <w:t xml:space="preserve"> για ακαδημαϊκή χρήση στο πλαίσιο του Εργαστηρίου Διαδικτύου των Αντικειμένων (IoT).</w:t>
      </w:r>
    </w:p>
    <w:p w14:paraId="000000D0" w14:textId="77777777" w:rsidR="00DF2340" w:rsidRPr="00E949A3" w:rsidRDefault="00000000" w:rsidP="003B74A1">
      <w:pPr>
        <w:spacing w:before="240" w:after="240"/>
        <w:ind w:firstLine="360"/>
        <w:jc w:val="both"/>
        <w:rPr>
          <w:sz w:val="24"/>
          <w:szCs w:val="24"/>
        </w:rPr>
      </w:pPr>
      <w:r w:rsidRPr="00E949A3">
        <w:rPr>
          <w:sz w:val="24"/>
          <w:szCs w:val="24"/>
        </w:rPr>
        <w:t xml:space="preserve">Το κανάλι έχει ορίσει οκτώ (8) πεδία, με τα τρία πρώτα να χρησιμοποιούνται για την παρακολούθηση των χρωμάτων του φωτεινού σηματοδότη και το </w:t>
      </w:r>
      <w:r w:rsidRPr="00E949A3">
        <w:rPr>
          <w:b/>
          <w:sz w:val="24"/>
          <w:szCs w:val="24"/>
        </w:rPr>
        <w:t>Field 8</w:t>
      </w:r>
      <w:r w:rsidRPr="00E949A3">
        <w:rPr>
          <w:sz w:val="24"/>
          <w:szCs w:val="24"/>
        </w:rPr>
        <w:t xml:space="preserve"> να χρησιμοποιείται ως </w:t>
      </w:r>
      <w:r w:rsidRPr="00E949A3">
        <w:rPr>
          <w:b/>
          <w:sz w:val="24"/>
          <w:szCs w:val="24"/>
        </w:rPr>
        <w:t>Alert Signal.</w:t>
      </w:r>
    </w:p>
    <w:p w14:paraId="000000D1" w14:textId="4835018A" w:rsidR="00DF2340" w:rsidRPr="00E949A3" w:rsidRDefault="00000000" w:rsidP="003B74A1">
      <w:pPr>
        <w:numPr>
          <w:ilvl w:val="0"/>
          <w:numId w:val="2"/>
        </w:numPr>
        <w:spacing w:before="240" w:after="0"/>
        <w:jc w:val="both"/>
        <w:rPr>
          <w:sz w:val="24"/>
          <w:szCs w:val="24"/>
        </w:rPr>
      </w:pPr>
      <w:r w:rsidRPr="003B74A1">
        <w:rPr>
          <w:b/>
          <w:color w:val="FF0000"/>
          <w:sz w:val="24"/>
          <w:szCs w:val="24"/>
        </w:rPr>
        <w:t>Field 1 (field1)</w:t>
      </w:r>
      <w:r w:rsidRPr="00E949A3">
        <w:rPr>
          <w:sz w:val="24"/>
          <w:szCs w:val="24"/>
        </w:rPr>
        <w:t xml:space="preserve">: Χρησιμοποιείται για την ένδειξη του κόκκινου </w:t>
      </w:r>
      <w:r w:rsidR="003B74A1">
        <w:rPr>
          <w:sz w:val="24"/>
          <w:szCs w:val="24"/>
        </w:rPr>
        <w:t>σήματος</w:t>
      </w:r>
      <w:r w:rsidRPr="00E949A3">
        <w:rPr>
          <w:sz w:val="24"/>
          <w:szCs w:val="24"/>
        </w:rPr>
        <w:t xml:space="preserve"> (</w:t>
      </w:r>
      <w:r w:rsidRPr="00E949A3">
        <w:rPr>
          <w:b/>
          <w:sz w:val="24"/>
          <w:szCs w:val="24"/>
        </w:rPr>
        <w:t>Red Signal</w:t>
      </w:r>
      <w:r w:rsidRPr="00E949A3">
        <w:rPr>
          <w:sz w:val="24"/>
          <w:szCs w:val="24"/>
        </w:rPr>
        <w:t>).</w:t>
      </w:r>
    </w:p>
    <w:p w14:paraId="000000D2" w14:textId="3DEEB470" w:rsidR="00DF2340" w:rsidRPr="00E949A3" w:rsidRDefault="00000000" w:rsidP="003B74A1">
      <w:pPr>
        <w:numPr>
          <w:ilvl w:val="0"/>
          <w:numId w:val="2"/>
        </w:numPr>
        <w:spacing w:after="0"/>
        <w:jc w:val="both"/>
        <w:rPr>
          <w:sz w:val="24"/>
          <w:szCs w:val="24"/>
        </w:rPr>
      </w:pPr>
      <w:r w:rsidRPr="003B74A1">
        <w:rPr>
          <w:b/>
          <w:color w:val="F79646" w:themeColor="accent6"/>
          <w:sz w:val="24"/>
          <w:szCs w:val="24"/>
        </w:rPr>
        <w:t>Field 2 (field2)</w:t>
      </w:r>
      <w:r w:rsidRPr="00E949A3">
        <w:rPr>
          <w:sz w:val="24"/>
          <w:szCs w:val="24"/>
        </w:rPr>
        <w:t xml:space="preserve">: Χρησιμοποιείται για την ένδειξη του πορτοκαλί </w:t>
      </w:r>
      <w:r w:rsidR="003B74A1">
        <w:rPr>
          <w:sz w:val="24"/>
          <w:szCs w:val="24"/>
        </w:rPr>
        <w:t>σήματος</w:t>
      </w:r>
      <w:r w:rsidRPr="00E949A3">
        <w:rPr>
          <w:sz w:val="24"/>
          <w:szCs w:val="24"/>
        </w:rPr>
        <w:t xml:space="preserve"> (</w:t>
      </w:r>
      <w:r w:rsidRPr="00E949A3">
        <w:rPr>
          <w:b/>
          <w:sz w:val="24"/>
          <w:szCs w:val="24"/>
        </w:rPr>
        <w:t>Orange Signal</w:t>
      </w:r>
      <w:r w:rsidRPr="00E949A3">
        <w:rPr>
          <w:sz w:val="24"/>
          <w:szCs w:val="24"/>
        </w:rPr>
        <w:t>).</w:t>
      </w:r>
    </w:p>
    <w:p w14:paraId="000000D3" w14:textId="0AB8FC13" w:rsidR="00DF2340" w:rsidRPr="00E949A3" w:rsidRDefault="00000000" w:rsidP="003B74A1">
      <w:pPr>
        <w:numPr>
          <w:ilvl w:val="0"/>
          <w:numId w:val="2"/>
        </w:numPr>
        <w:spacing w:after="0"/>
        <w:jc w:val="both"/>
        <w:rPr>
          <w:sz w:val="24"/>
          <w:szCs w:val="24"/>
        </w:rPr>
      </w:pPr>
      <w:r w:rsidRPr="003B74A1">
        <w:rPr>
          <w:b/>
          <w:color w:val="00B050"/>
          <w:sz w:val="24"/>
          <w:szCs w:val="24"/>
        </w:rPr>
        <w:lastRenderedPageBreak/>
        <w:t>Field 3 (field3)</w:t>
      </w:r>
      <w:r w:rsidRPr="00E949A3">
        <w:rPr>
          <w:sz w:val="24"/>
          <w:szCs w:val="24"/>
        </w:rPr>
        <w:t xml:space="preserve">: Χρησιμοποιείται για την ένδειξη του πράσινου </w:t>
      </w:r>
      <w:r w:rsidR="003B74A1">
        <w:rPr>
          <w:sz w:val="24"/>
          <w:szCs w:val="24"/>
        </w:rPr>
        <w:t>σήματος</w:t>
      </w:r>
      <w:r w:rsidRPr="00E949A3">
        <w:rPr>
          <w:sz w:val="24"/>
          <w:szCs w:val="24"/>
        </w:rPr>
        <w:t xml:space="preserve"> (</w:t>
      </w:r>
      <w:r w:rsidRPr="00E949A3">
        <w:rPr>
          <w:b/>
          <w:sz w:val="24"/>
          <w:szCs w:val="24"/>
        </w:rPr>
        <w:t>Green Signal</w:t>
      </w:r>
      <w:r w:rsidRPr="00E949A3">
        <w:rPr>
          <w:sz w:val="24"/>
          <w:szCs w:val="24"/>
        </w:rPr>
        <w:t>).</w:t>
      </w:r>
    </w:p>
    <w:p w14:paraId="000000D4" w14:textId="1DAC079E" w:rsidR="00DF2340" w:rsidRPr="00E949A3" w:rsidRDefault="00000000" w:rsidP="003B74A1">
      <w:pPr>
        <w:numPr>
          <w:ilvl w:val="0"/>
          <w:numId w:val="2"/>
        </w:numPr>
        <w:spacing w:after="240"/>
        <w:jc w:val="both"/>
        <w:rPr>
          <w:sz w:val="24"/>
          <w:szCs w:val="24"/>
        </w:rPr>
      </w:pPr>
      <w:r w:rsidRPr="00E949A3">
        <w:rPr>
          <w:b/>
          <w:sz w:val="24"/>
          <w:szCs w:val="24"/>
        </w:rPr>
        <w:t>Field 8 (field8)</w:t>
      </w:r>
      <w:r w:rsidRPr="00E949A3">
        <w:rPr>
          <w:sz w:val="24"/>
          <w:szCs w:val="24"/>
        </w:rPr>
        <w:t>: Χρησιμοποιείται για την αποστολή και την παρακολούθηση του</w:t>
      </w:r>
      <w:r w:rsidRPr="00E949A3">
        <w:rPr>
          <w:b/>
          <w:sz w:val="24"/>
          <w:szCs w:val="24"/>
        </w:rPr>
        <w:t xml:space="preserve"> Alert Signal</w:t>
      </w:r>
      <w:r w:rsidRPr="00E949A3">
        <w:rPr>
          <w:sz w:val="24"/>
          <w:szCs w:val="24"/>
        </w:rPr>
        <w:t xml:space="preserve"> (Σήμα ειδοποίησης)</w:t>
      </w:r>
      <w:r w:rsidR="003B74A1">
        <w:rPr>
          <w:sz w:val="24"/>
          <w:szCs w:val="24"/>
        </w:rPr>
        <w:t>, που αποτελεί κανάλι παρακολούθησης για την λειτουργία του σηματοδότη</w:t>
      </w:r>
      <w:r w:rsidRPr="00E949A3">
        <w:rPr>
          <w:sz w:val="24"/>
          <w:szCs w:val="24"/>
        </w:rPr>
        <w:t>.</w:t>
      </w:r>
    </w:p>
    <w:p w14:paraId="000000D5" w14:textId="77777777" w:rsidR="00DF2340" w:rsidRPr="00E949A3" w:rsidRDefault="00000000" w:rsidP="003B74A1">
      <w:pPr>
        <w:spacing w:before="240" w:after="240"/>
        <w:jc w:val="both"/>
        <w:rPr>
          <w:sz w:val="24"/>
          <w:szCs w:val="24"/>
        </w:rPr>
      </w:pPr>
      <w:r w:rsidRPr="00E949A3">
        <w:rPr>
          <w:sz w:val="24"/>
          <w:szCs w:val="24"/>
        </w:rPr>
        <w:t>Τα παραπάνω πεδία ενεργοποιούνται και ενημερώνονται μέσω του ESP-01, το οποίο είναι συνδεδεμένο με το Arduino, το οποίο με τη σειρά του ελέγχει τον φωτεινό σηματοδότη.</w:t>
      </w:r>
    </w:p>
    <w:p w14:paraId="000000D6" w14:textId="77777777" w:rsidR="00DF2340" w:rsidRPr="00E949A3" w:rsidRDefault="00000000">
      <w:pPr>
        <w:spacing w:before="240" w:after="240"/>
        <w:jc w:val="center"/>
        <w:rPr>
          <w:sz w:val="24"/>
          <w:szCs w:val="24"/>
        </w:rPr>
      </w:pPr>
      <w:r w:rsidRPr="00E949A3">
        <w:rPr>
          <w:noProof/>
          <w:sz w:val="24"/>
          <w:szCs w:val="24"/>
        </w:rPr>
        <w:drawing>
          <wp:inline distT="114300" distB="114300" distL="114300" distR="114300" wp14:anchorId="4DBE7F15" wp14:editId="201E1967">
            <wp:extent cx="4862513" cy="3659000"/>
            <wp:effectExtent l="0" t="0" r="0" b="0"/>
            <wp:docPr id="6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862513" cy="3659000"/>
                    </a:xfrm>
                    <a:prstGeom prst="rect">
                      <a:avLst/>
                    </a:prstGeom>
                    <a:ln/>
                  </pic:spPr>
                </pic:pic>
              </a:graphicData>
            </a:graphic>
          </wp:inline>
        </w:drawing>
      </w:r>
    </w:p>
    <w:p w14:paraId="000000D7" w14:textId="77777777" w:rsidR="00DF2340" w:rsidRPr="00E949A3" w:rsidRDefault="00000000">
      <w:pPr>
        <w:jc w:val="center"/>
        <w:rPr>
          <w:sz w:val="24"/>
          <w:szCs w:val="24"/>
        </w:rPr>
      </w:pPr>
      <w:r w:rsidRPr="00E949A3">
        <w:rPr>
          <w:b/>
          <w:sz w:val="24"/>
          <w:szCs w:val="24"/>
        </w:rPr>
        <w:t xml:space="preserve">Εικόνα 3. </w:t>
      </w:r>
      <w:r w:rsidRPr="00E949A3">
        <w:rPr>
          <w:sz w:val="24"/>
          <w:szCs w:val="24"/>
        </w:rPr>
        <w:t>Φωτεινοί σηματοδότες στα πεδία fields.</w:t>
      </w:r>
    </w:p>
    <w:p w14:paraId="000000D8" w14:textId="77777777" w:rsidR="00DF2340" w:rsidRDefault="00DF2340"/>
    <w:p w14:paraId="000000D9" w14:textId="7699A2CC" w:rsidR="00DF2340" w:rsidRDefault="00000000">
      <w:pPr>
        <w:pStyle w:val="Heading2"/>
      </w:pPr>
      <w:bookmarkStart w:id="23" w:name="_heading=h.1ci93xb" w:colFirst="0" w:colLast="0"/>
      <w:bookmarkEnd w:id="23"/>
      <w:r>
        <w:t xml:space="preserve">4.2 Περιγραφή της χρήσης οπτικών στοιχείων </w:t>
      </w:r>
    </w:p>
    <w:p w14:paraId="000000DA" w14:textId="77777777" w:rsidR="00DF2340" w:rsidRPr="00E949A3" w:rsidRDefault="00000000" w:rsidP="003B74A1">
      <w:pPr>
        <w:spacing w:before="240" w:after="240"/>
        <w:ind w:firstLine="720"/>
        <w:jc w:val="both"/>
        <w:rPr>
          <w:sz w:val="24"/>
          <w:szCs w:val="24"/>
        </w:rPr>
      </w:pPr>
      <w:r w:rsidRPr="00E949A3">
        <w:rPr>
          <w:sz w:val="24"/>
          <w:szCs w:val="24"/>
        </w:rPr>
        <w:t>Για την καλύτερη κατανόηση και παρακολούθηση των δεδομένων, το κανάλι περιλαμβάνει διαγράμματα που αποτυπώνουν την κατάσταση του φωτεινού σηματοδότη σε πραγματικό χρόνο:</w:t>
      </w:r>
    </w:p>
    <w:p w14:paraId="000000DB" w14:textId="77777777" w:rsidR="00DF2340" w:rsidRPr="00E949A3" w:rsidRDefault="00000000">
      <w:pPr>
        <w:spacing w:before="240" w:after="240"/>
        <w:jc w:val="center"/>
        <w:rPr>
          <w:sz w:val="24"/>
          <w:szCs w:val="24"/>
        </w:rPr>
      </w:pPr>
      <w:r w:rsidRPr="00E949A3">
        <w:rPr>
          <w:noProof/>
          <w:sz w:val="24"/>
          <w:szCs w:val="24"/>
        </w:rPr>
        <w:lastRenderedPageBreak/>
        <w:drawing>
          <wp:inline distT="114300" distB="114300" distL="114300" distR="114300" wp14:anchorId="3DC156EA" wp14:editId="3D302853">
            <wp:extent cx="2843213" cy="3054057"/>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43213" cy="3054057"/>
                    </a:xfrm>
                    <a:prstGeom prst="rect">
                      <a:avLst/>
                    </a:prstGeom>
                    <a:ln/>
                  </pic:spPr>
                </pic:pic>
              </a:graphicData>
            </a:graphic>
          </wp:inline>
        </w:drawing>
      </w:r>
    </w:p>
    <w:p w14:paraId="000000DC" w14:textId="54111A9C" w:rsidR="00DF2340" w:rsidRPr="00E949A3" w:rsidRDefault="00000000">
      <w:pPr>
        <w:jc w:val="center"/>
        <w:rPr>
          <w:sz w:val="24"/>
          <w:szCs w:val="24"/>
        </w:rPr>
      </w:pPr>
      <w:r w:rsidRPr="00E949A3">
        <w:rPr>
          <w:b/>
          <w:sz w:val="24"/>
          <w:szCs w:val="24"/>
        </w:rPr>
        <w:t xml:space="preserve">Εικόνα 4. </w:t>
      </w:r>
      <w:r w:rsidRPr="00E949A3">
        <w:rPr>
          <w:sz w:val="24"/>
          <w:szCs w:val="24"/>
        </w:rPr>
        <w:t>Ρυθμίσεις για το κόκκινο σ</w:t>
      </w:r>
      <w:r w:rsidR="00FF676E">
        <w:rPr>
          <w:sz w:val="24"/>
          <w:szCs w:val="24"/>
        </w:rPr>
        <w:t>ήμα</w:t>
      </w:r>
      <w:r w:rsidRPr="00E949A3">
        <w:rPr>
          <w:sz w:val="24"/>
          <w:szCs w:val="24"/>
        </w:rPr>
        <w:t>.</w:t>
      </w:r>
    </w:p>
    <w:p w14:paraId="000000DD" w14:textId="77777777" w:rsidR="00DF2340" w:rsidRPr="00E949A3" w:rsidRDefault="00000000">
      <w:pPr>
        <w:numPr>
          <w:ilvl w:val="0"/>
          <w:numId w:val="17"/>
        </w:numPr>
        <w:spacing w:before="240" w:after="0"/>
        <w:rPr>
          <w:sz w:val="24"/>
          <w:szCs w:val="24"/>
        </w:rPr>
      </w:pPr>
      <w:r w:rsidRPr="00FF676E">
        <w:rPr>
          <w:b/>
          <w:color w:val="FF0000"/>
          <w:sz w:val="24"/>
          <w:szCs w:val="24"/>
        </w:rPr>
        <w:t>Red Options Widget</w:t>
      </w:r>
      <w:r w:rsidRPr="00E949A3">
        <w:rPr>
          <w:sz w:val="24"/>
          <w:szCs w:val="24"/>
        </w:rPr>
        <w:t>:</w:t>
      </w:r>
    </w:p>
    <w:p w14:paraId="000000DE" w14:textId="3E08D7CB" w:rsidR="00DF2340" w:rsidRPr="00E949A3" w:rsidRDefault="00FF676E">
      <w:pPr>
        <w:numPr>
          <w:ilvl w:val="1"/>
          <w:numId w:val="17"/>
        </w:numPr>
        <w:spacing w:after="0"/>
        <w:rPr>
          <w:sz w:val="24"/>
          <w:szCs w:val="24"/>
        </w:rPr>
      </w:pPr>
      <w:r>
        <w:rPr>
          <w:b/>
          <w:sz w:val="24"/>
          <w:szCs w:val="24"/>
        </w:rPr>
        <w:t>Όνομα</w:t>
      </w:r>
      <w:r w:rsidR="00000000" w:rsidRPr="00E949A3">
        <w:rPr>
          <w:sz w:val="24"/>
          <w:szCs w:val="24"/>
        </w:rPr>
        <w:t xml:space="preserve">: </w:t>
      </w:r>
      <w:r w:rsidR="00172A5D">
        <w:rPr>
          <w:sz w:val="24"/>
          <w:szCs w:val="24"/>
        </w:rPr>
        <w:t>Κόκκινο</w:t>
      </w:r>
    </w:p>
    <w:p w14:paraId="000000DF" w14:textId="599466C0" w:rsidR="00DF2340" w:rsidRPr="00E949A3" w:rsidRDefault="00FF676E">
      <w:pPr>
        <w:numPr>
          <w:ilvl w:val="1"/>
          <w:numId w:val="17"/>
        </w:numPr>
        <w:spacing w:after="0"/>
        <w:rPr>
          <w:sz w:val="24"/>
          <w:szCs w:val="24"/>
        </w:rPr>
      </w:pPr>
      <w:r>
        <w:rPr>
          <w:b/>
          <w:sz w:val="24"/>
          <w:szCs w:val="24"/>
        </w:rPr>
        <w:t>Κατάσταση</w:t>
      </w:r>
      <w:r w:rsidR="00000000" w:rsidRPr="00E949A3">
        <w:rPr>
          <w:sz w:val="24"/>
          <w:szCs w:val="24"/>
        </w:rPr>
        <w:t>: Εάν το Field 1 είναι ίσο με 1, τότε το κόκκινο φως ανάβει.</w:t>
      </w:r>
    </w:p>
    <w:p w14:paraId="000000E0" w14:textId="6EC08D30" w:rsidR="00DF2340" w:rsidRPr="00E949A3" w:rsidRDefault="00FF676E">
      <w:pPr>
        <w:numPr>
          <w:ilvl w:val="1"/>
          <w:numId w:val="17"/>
        </w:numPr>
        <w:spacing w:after="0"/>
        <w:rPr>
          <w:sz w:val="24"/>
          <w:szCs w:val="24"/>
        </w:rPr>
      </w:pPr>
      <w:r>
        <w:rPr>
          <w:b/>
          <w:sz w:val="24"/>
          <w:szCs w:val="24"/>
        </w:rPr>
        <w:t>Χρόνος ενημέρωσης</w:t>
      </w:r>
      <w:r w:rsidR="00000000" w:rsidRPr="00E949A3">
        <w:rPr>
          <w:sz w:val="24"/>
          <w:szCs w:val="24"/>
        </w:rPr>
        <w:t xml:space="preserve">: Το widget ενημερώνεται κάθε </w:t>
      </w:r>
      <w:r w:rsidR="00000000" w:rsidRPr="00E949A3">
        <w:rPr>
          <w:b/>
          <w:sz w:val="24"/>
          <w:szCs w:val="24"/>
        </w:rPr>
        <w:t>30 δευτερόλεπτα</w:t>
      </w:r>
      <w:r w:rsidR="00000000" w:rsidRPr="00E949A3">
        <w:rPr>
          <w:sz w:val="24"/>
          <w:szCs w:val="24"/>
        </w:rPr>
        <w:t>.</w:t>
      </w:r>
    </w:p>
    <w:p w14:paraId="000000E1" w14:textId="77777777" w:rsidR="00DF2340" w:rsidRPr="00E949A3" w:rsidRDefault="00000000">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κόκκινο για εύκολη αναγνώριση.</w:t>
      </w:r>
    </w:p>
    <w:p w14:paraId="000000E2" w14:textId="77777777" w:rsidR="00DF2340" w:rsidRPr="00E949A3" w:rsidRDefault="00000000">
      <w:pPr>
        <w:spacing w:before="240" w:after="240"/>
        <w:ind w:left="1440"/>
        <w:jc w:val="center"/>
        <w:rPr>
          <w:sz w:val="24"/>
          <w:szCs w:val="24"/>
        </w:rPr>
      </w:pPr>
      <w:r w:rsidRPr="00E949A3">
        <w:rPr>
          <w:noProof/>
          <w:sz w:val="24"/>
          <w:szCs w:val="24"/>
        </w:rPr>
        <w:drawing>
          <wp:inline distT="114300" distB="114300" distL="114300" distR="114300" wp14:anchorId="7B87BF68" wp14:editId="21C6EF05">
            <wp:extent cx="2863688" cy="3124023"/>
            <wp:effectExtent l="0" t="0" r="0" b="0"/>
            <wp:docPr id="6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63688" cy="3124023"/>
                    </a:xfrm>
                    <a:prstGeom prst="rect">
                      <a:avLst/>
                    </a:prstGeom>
                    <a:ln/>
                  </pic:spPr>
                </pic:pic>
              </a:graphicData>
            </a:graphic>
          </wp:inline>
        </w:drawing>
      </w:r>
    </w:p>
    <w:p w14:paraId="000000E3" w14:textId="099206AB" w:rsidR="00DF2340" w:rsidRPr="00E949A3" w:rsidRDefault="00000000">
      <w:pPr>
        <w:jc w:val="center"/>
        <w:rPr>
          <w:sz w:val="24"/>
          <w:szCs w:val="24"/>
        </w:rPr>
      </w:pPr>
      <w:r w:rsidRPr="00E949A3">
        <w:rPr>
          <w:b/>
          <w:sz w:val="24"/>
          <w:szCs w:val="24"/>
        </w:rPr>
        <w:t xml:space="preserve">Εικόνα 5. </w:t>
      </w:r>
      <w:r w:rsidRPr="00E949A3">
        <w:rPr>
          <w:sz w:val="24"/>
          <w:szCs w:val="24"/>
        </w:rPr>
        <w:t>Ρυθμίσεις για το πορτοκαλί σ</w:t>
      </w:r>
      <w:r w:rsidR="00FF676E">
        <w:rPr>
          <w:sz w:val="24"/>
          <w:szCs w:val="24"/>
        </w:rPr>
        <w:t>ήμα</w:t>
      </w:r>
      <w:r w:rsidRPr="00E949A3">
        <w:rPr>
          <w:sz w:val="24"/>
          <w:szCs w:val="24"/>
        </w:rPr>
        <w:t>.</w:t>
      </w:r>
    </w:p>
    <w:p w14:paraId="000000E4" w14:textId="77777777" w:rsidR="00DF2340" w:rsidRPr="00E949A3" w:rsidRDefault="00000000">
      <w:pPr>
        <w:numPr>
          <w:ilvl w:val="0"/>
          <w:numId w:val="17"/>
        </w:numPr>
        <w:spacing w:before="240" w:after="0"/>
        <w:rPr>
          <w:sz w:val="24"/>
          <w:szCs w:val="24"/>
        </w:rPr>
      </w:pPr>
      <w:r w:rsidRPr="00172A5D">
        <w:rPr>
          <w:b/>
          <w:color w:val="F79646" w:themeColor="accent6"/>
          <w:sz w:val="24"/>
          <w:szCs w:val="24"/>
        </w:rPr>
        <w:t>Orange Options Widget</w:t>
      </w:r>
      <w:r w:rsidRPr="00E949A3">
        <w:rPr>
          <w:sz w:val="24"/>
          <w:szCs w:val="24"/>
        </w:rPr>
        <w:t>:</w:t>
      </w:r>
    </w:p>
    <w:p w14:paraId="000000E5" w14:textId="7B944E4F" w:rsidR="00DF2340" w:rsidRPr="00E949A3" w:rsidRDefault="00172A5D">
      <w:pPr>
        <w:numPr>
          <w:ilvl w:val="1"/>
          <w:numId w:val="17"/>
        </w:numPr>
        <w:spacing w:after="0"/>
        <w:rPr>
          <w:sz w:val="24"/>
          <w:szCs w:val="24"/>
        </w:rPr>
      </w:pPr>
      <w:r>
        <w:rPr>
          <w:b/>
          <w:sz w:val="24"/>
          <w:szCs w:val="24"/>
        </w:rPr>
        <w:t>Όνομα</w:t>
      </w:r>
      <w:r w:rsidR="00000000" w:rsidRPr="00E949A3">
        <w:rPr>
          <w:sz w:val="24"/>
          <w:szCs w:val="24"/>
        </w:rPr>
        <w:t xml:space="preserve">: </w:t>
      </w:r>
      <w:r>
        <w:rPr>
          <w:sz w:val="24"/>
          <w:szCs w:val="24"/>
        </w:rPr>
        <w:t>Πορτοκαλί</w:t>
      </w:r>
    </w:p>
    <w:p w14:paraId="000000E6" w14:textId="60604808" w:rsidR="00DF2340" w:rsidRPr="00E949A3" w:rsidRDefault="004B27E7">
      <w:pPr>
        <w:numPr>
          <w:ilvl w:val="1"/>
          <w:numId w:val="17"/>
        </w:numPr>
        <w:spacing w:after="0"/>
        <w:rPr>
          <w:sz w:val="24"/>
          <w:szCs w:val="24"/>
        </w:rPr>
      </w:pPr>
      <w:r>
        <w:rPr>
          <w:b/>
          <w:sz w:val="24"/>
          <w:szCs w:val="24"/>
        </w:rPr>
        <w:lastRenderedPageBreak/>
        <w:t>Κατάσταση</w:t>
      </w:r>
      <w:r w:rsidR="00000000" w:rsidRPr="00E949A3">
        <w:rPr>
          <w:sz w:val="24"/>
          <w:szCs w:val="24"/>
        </w:rPr>
        <w:t>: Εάν το Field 2 είναι ίσο με 2, τότε το πορτοκαλί φως ανάβει.</w:t>
      </w:r>
    </w:p>
    <w:p w14:paraId="000000E7" w14:textId="1DA7B412" w:rsidR="00DF2340" w:rsidRPr="00E949A3" w:rsidRDefault="004B27E7">
      <w:pPr>
        <w:numPr>
          <w:ilvl w:val="1"/>
          <w:numId w:val="17"/>
        </w:numPr>
        <w:spacing w:after="0"/>
        <w:rPr>
          <w:sz w:val="24"/>
          <w:szCs w:val="24"/>
        </w:rPr>
      </w:pPr>
      <w:r>
        <w:rPr>
          <w:b/>
          <w:sz w:val="24"/>
          <w:szCs w:val="24"/>
        </w:rPr>
        <w:t>Χρόνος ενημέρωσης</w:t>
      </w:r>
      <w:r w:rsidR="00000000" w:rsidRPr="00E949A3">
        <w:rPr>
          <w:sz w:val="24"/>
          <w:szCs w:val="24"/>
        </w:rPr>
        <w:t xml:space="preserve">: Το widget ενημερώνεται κάθε </w:t>
      </w:r>
      <w:r w:rsidR="00000000" w:rsidRPr="00E949A3">
        <w:rPr>
          <w:b/>
          <w:sz w:val="24"/>
          <w:szCs w:val="24"/>
        </w:rPr>
        <w:t>20 δευτερόλεπτα</w:t>
      </w:r>
      <w:r w:rsidR="00000000" w:rsidRPr="00E949A3">
        <w:rPr>
          <w:sz w:val="24"/>
          <w:szCs w:val="24"/>
        </w:rPr>
        <w:t>.</w:t>
      </w:r>
    </w:p>
    <w:p w14:paraId="000000E8" w14:textId="77777777" w:rsidR="00DF2340" w:rsidRPr="00E949A3" w:rsidRDefault="00000000">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πορτοκαλί.</w:t>
      </w:r>
    </w:p>
    <w:p w14:paraId="000000E9" w14:textId="77777777" w:rsidR="00DF2340" w:rsidRPr="00E949A3" w:rsidRDefault="00000000">
      <w:pPr>
        <w:spacing w:before="240" w:after="240"/>
        <w:ind w:left="1440"/>
        <w:jc w:val="center"/>
        <w:rPr>
          <w:sz w:val="24"/>
          <w:szCs w:val="24"/>
        </w:rPr>
      </w:pPr>
      <w:r w:rsidRPr="00E949A3">
        <w:rPr>
          <w:noProof/>
          <w:sz w:val="24"/>
          <w:szCs w:val="24"/>
        </w:rPr>
        <w:drawing>
          <wp:inline distT="114300" distB="114300" distL="114300" distR="114300" wp14:anchorId="67CC5E91" wp14:editId="2654D305">
            <wp:extent cx="2544600" cy="2785985"/>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544600" cy="2785985"/>
                    </a:xfrm>
                    <a:prstGeom prst="rect">
                      <a:avLst/>
                    </a:prstGeom>
                    <a:ln/>
                  </pic:spPr>
                </pic:pic>
              </a:graphicData>
            </a:graphic>
          </wp:inline>
        </w:drawing>
      </w:r>
    </w:p>
    <w:p w14:paraId="000000EA" w14:textId="4CE7B19C" w:rsidR="00DF2340" w:rsidRPr="00E949A3" w:rsidRDefault="00000000">
      <w:pPr>
        <w:jc w:val="center"/>
        <w:rPr>
          <w:sz w:val="24"/>
          <w:szCs w:val="24"/>
        </w:rPr>
      </w:pPr>
      <w:r w:rsidRPr="00E949A3">
        <w:rPr>
          <w:b/>
          <w:sz w:val="24"/>
          <w:szCs w:val="24"/>
        </w:rPr>
        <w:t xml:space="preserve">Εικόνα 6. </w:t>
      </w:r>
      <w:r w:rsidRPr="00E949A3">
        <w:rPr>
          <w:sz w:val="24"/>
          <w:szCs w:val="24"/>
        </w:rPr>
        <w:t>Ρυθμίσεις για το πράσινο σ</w:t>
      </w:r>
      <w:r w:rsidR="00001504">
        <w:rPr>
          <w:sz w:val="24"/>
          <w:szCs w:val="24"/>
        </w:rPr>
        <w:t>ήμα</w:t>
      </w:r>
      <w:r w:rsidRPr="00E949A3">
        <w:rPr>
          <w:sz w:val="24"/>
          <w:szCs w:val="24"/>
        </w:rPr>
        <w:t>.</w:t>
      </w:r>
    </w:p>
    <w:p w14:paraId="000000EB" w14:textId="77777777" w:rsidR="00DF2340" w:rsidRPr="00E949A3" w:rsidRDefault="00000000">
      <w:pPr>
        <w:numPr>
          <w:ilvl w:val="0"/>
          <w:numId w:val="17"/>
        </w:numPr>
        <w:spacing w:before="240" w:after="0"/>
        <w:rPr>
          <w:sz w:val="24"/>
          <w:szCs w:val="24"/>
        </w:rPr>
      </w:pPr>
      <w:r w:rsidRPr="00001504">
        <w:rPr>
          <w:b/>
          <w:color w:val="00B050"/>
          <w:sz w:val="24"/>
          <w:szCs w:val="24"/>
        </w:rPr>
        <w:t>Green Options Widget</w:t>
      </w:r>
      <w:r w:rsidRPr="00E949A3">
        <w:rPr>
          <w:sz w:val="24"/>
          <w:szCs w:val="24"/>
        </w:rPr>
        <w:t>:</w:t>
      </w:r>
    </w:p>
    <w:p w14:paraId="000000EC" w14:textId="77777777" w:rsidR="00DF2340" w:rsidRPr="00E949A3" w:rsidRDefault="00000000">
      <w:pPr>
        <w:numPr>
          <w:ilvl w:val="1"/>
          <w:numId w:val="17"/>
        </w:numPr>
        <w:spacing w:after="0"/>
        <w:rPr>
          <w:sz w:val="24"/>
          <w:szCs w:val="24"/>
        </w:rPr>
      </w:pPr>
      <w:r w:rsidRPr="00E949A3">
        <w:rPr>
          <w:b/>
          <w:sz w:val="24"/>
          <w:szCs w:val="24"/>
        </w:rPr>
        <w:t>Name</w:t>
      </w:r>
      <w:r w:rsidRPr="00E949A3">
        <w:rPr>
          <w:sz w:val="24"/>
          <w:szCs w:val="24"/>
        </w:rPr>
        <w:t>: Green</w:t>
      </w:r>
    </w:p>
    <w:p w14:paraId="000000ED" w14:textId="36E9F93D" w:rsidR="00DF2340" w:rsidRPr="00E949A3" w:rsidRDefault="00001504">
      <w:pPr>
        <w:numPr>
          <w:ilvl w:val="1"/>
          <w:numId w:val="17"/>
        </w:numPr>
        <w:spacing w:after="0"/>
        <w:rPr>
          <w:sz w:val="24"/>
          <w:szCs w:val="24"/>
        </w:rPr>
      </w:pPr>
      <w:r>
        <w:rPr>
          <w:b/>
          <w:sz w:val="24"/>
          <w:szCs w:val="24"/>
        </w:rPr>
        <w:t>Κατάσταση</w:t>
      </w:r>
      <w:r w:rsidR="00000000" w:rsidRPr="00E949A3">
        <w:rPr>
          <w:sz w:val="24"/>
          <w:szCs w:val="24"/>
        </w:rPr>
        <w:t>: Εάν το Field 3 είναι ίσο με 3, τότε το πράσινο φως ανάβει.</w:t>
      </w:r>
    </w:p>
    <w:p w14:paraId="000000EE" w14:textId="12A50261" w:rsidR="00DF2340" w:rsidRPr="00E949A3" w:rsidRDefault="00001504">
      <w:pPr>
        <w:numPr>
          <w:ilvl w:val="1"/>
          <w:numId w:val="17"/>
        </w:numPr>
        <w:spacing w:after="0"/>
        <w:rPr>
          <w:sz w:val="24"/>
          <w:szCs w:val="24"/>
        </w:rPr>
      </w:pPr>
      <w:r>
        <w:rPr>
          <w:b/>
          <w:sz w:val="24"/>
          <w:szCs w:val="24"/>
        </w:rPr>
        <w:t>Χρόνος ενημέρωσης</w:t>
      </w:r>
      <w:r w:rsidR="00000000" w:rsidRPr="00E949A3">
        <w:rPr>
          <w:sz w:val="24"/>
          <w:szCs w:val="24"/>
        </w:rPr>
        <w:t xml:space="preserve">: Το widget ενημερώνεται κάθε </w:t>
      </w:r>
      <w:r w:rsidR="00000000" w:rsidRPr="00E949A3">
        <w:rPr>
          <w:b/>
          <w:sz w:val="24"/>
          <w:szCs w:val="24"/>
        </w:rPr>
        <w:t>30 δευτερόλεπτα</w:t>
      </w:r>
      <w:r w:rsidR="00000000" w:rsidRPr="00E949A3">
        <w:rPr>
          <w:sz w:val="24"/>
          <w:szCs w:val="24"/>
        </w:rPr>
        <w:t>.</w:t>
      </w:r>
    </w:p>
    <w:p w14:paraId="000000EF" w14:textId="77777777" w:rsidR="00DF2340" w:rsidRPr="00E949A3" w:rsidRDefault="00000000">
      <w:pPr>
        <w:numPr>
          <w:ilvl w:val="1"/>
          <w:numId w:val="17"/>
        </w:numPr>
        <w:spacing w:after="240"/>
        <w:rPr>
          <w:sz w:val="24"/>
          <w:szCs w:val="24"/>
        </w:rPr>
      </w:pPr>
      <w:r w:rsidRPr="00E949A3">
        <w:rPr>
          <w:b/>
          <w:sz w:val="24"/>
          <w:szCs w:val="24"/>
        </w:rPr>
        <w:t>Χρώμα</w:t>
      </w:r>
      <w:r w:rsidRPr="00E949A3">
        <w:rPr>
          <w:sz w:val="24"/>
          <w:szCs w:val="24"/>
        </w:rPr>
        <w:t>: Το χρώμα που εμφανίζεται είναι πράσινο.</w:t>
      </w:r>
    </w:p>
    <w:p w14:paraId="000000F0" w14:textId="77777777" w:rsidR="00DF2340" w:rsidRPr="00E949A3" w:rsidRDefault="00DF2340">
      <w:pPr>
        <w:spacing w:before="240" w:after="240"/>
        <w:rPr>
          <w:sz w:val="24"/>
          <w:szCs w:val="24"/>
        </w:rPr>
      </w:pPr>
    </w:p>
    <w:p w14:paraId="000000F1" w14:textId="6199BEBA" w:rsidR="00DF2340" w:rsidRPr="00E949A3" w:rsidRDefault="00001504">
      <w:pPr>
        <w:numPr>
          <w:ilvl w:val="0"/>
          <w:numId w:val="17"/>
        </w:numPr>
        <w:spacing w:before="240" w:after="240"/>
        <w:rPr>
          <w:sz w:val="24"/>
          <w:szCs w:val="24"/>
        </w:rPr>
      </w:pPr>
      <w:r>
        <w:rPr>
          <w:b/>
          <w:sz w:val="24"/>
          <w:szCs w:val="24"/>
        </w:rPr>
        <w:t>Διαγράμματα μεταβλητών</w:t>
      </w:r>
      <w:r w:rsidR="00000000" w:rsidRPr="00E949A3">
        <w:rPr>
          <w:sz w:val="24"/>
          <w:szCs w:val="24"/>
        </w:rPr>
        <w:t>:</w:t>
      </w:r>
    </w:p>
    <w:p w14:paraId="000000F2" w14:textId="77777777" w:rsidR="00DF2340" w:rsidRPr="00E949A3" w:rsidRDefault="00000000">
      <w:pPr>
        <w:spacing w:before="240" w:after="240"/>
        <w:rPr>
          <w:sz w:val="24"/>
          <w:szCs w:val="24"/>
        </w:rPr>
      </w:pPr>
      <w:r w:rsidRPr="00E949A3">
        <w:rPr>
          <w:sz w:val="24"/>
          <w:szCs w:val="24"/>
        </w:rPr>
        <w:t>Υπάρχουν τέσσερα διαγράμματα που αποτυπώνουν τα δεδομένα των πεδίων:</w:t>
      </w:r>
    </w:p>
    <w:p w14:paraId="000000F3" w14:textId="77777777" w:rsidR="00DF2340" w:rsidRPr="00E949A3" w:rsidRDefault="00000000">
      <w:pPr>
        <w:numPr>
          <w:ilvl w:val="0"/>
          <w:numId w:val="6"/>
        </w:numPr>
        <w:spacing w:before="240" w:after="0"/>
        <w:rPr>
          <w:sz w:val="24"/>
          <w:szCs w:val="24"/>
        </w:rPr>
      </w:pPr>
      <w:r w:rsidRPr="00E949A3">
        <w:rPr>
          <w:b/>
          <w:sz w:val="24"/>
          <w:szCs w:val="24"/>
        </w:rPr>
        <w:t>Field 1 Chart (Red Signal)</w:t>
      </w:r>
      <w:r w:rsidRPr="00E949A3">
        <w:rPr>
          <w:sz w:val="24"/>
          <w:szCs w:val="24"/>
        </w:rPr>
        <w:t>: Απεικονίζει το ιστορικό των τιμών για το κόκκινο φως, το οποίο δείχνει πότε το φως είναι αναμμένο (τιμή 1).</w:t>
      </w:r>
    </w:p>
    <w:p w14:paraId="000000F4" w14:textId="77777777" w:rsidR="00DF2340" w:rsidRPr="00E949A3" w:rsidRDefault="00000000">
      <w:pPr>
        <w:numPr>
          <w:ilvl w:val="0"/>
          <w:numId w:val="6"/>
        </w:numPr>
        <w:spacing w:after="0"/>
        <w:rPr>
          <w:sz w:val="24"/>
          <w:szCs w:val="24"/>
        </w:rPr>
      </w:pPr>
      <w:r w:rsidRPr="00E949A3">
        <w:rPr>
          <w:b/>
          <w:sz w:val="24"/>
          <w:szCs w:val="24"/>
        </w:rPr>
        <w:t>Field 2 Chart (Orange Signal)</w:t>
      </w:r>
      <w:r w:rsidRPr="00E949A3">
        <w:rPr>
          <w:sz w:val="24"/>
          <w:szCs w:val="24"/>
        </w:rPr>
        <w:t>: Απεικονίζει το ιστορικό των τιμών για το πορτοκαλί φως, το οποίο δείχνει πότε το φως είναι αναμμένο (τιμή 2).</w:t>
      </w:r>
    </w:p>
    <w:p w14:paraId="000000F5" w14:textId="77777777" w:rsidR="00DF2340" w:rsidRPr="00E949A3" w:rsidRDefault="00000000">
      <w:pPr>
        <w:numPr>
          <w:ilvl w:val="0"/>
          <w:numId w:val="6"/>
        </w:numPr>
        <w:spacing w:after="0"/>
        <w:rPr>
          <w:sz w:val="24"/>
          <w:szCs w:val="24"/>
        </w:rPr>
      </w:pPr>
      <w:r w:rsidRPr="00E949A3">
        <w:rPr>
          <w:b/>
          <w:sz w:val="24"/>
          <w:szCs w:val="24"/>
        </w:rPr>
        <w:t>Field 3 Chart (Green Signal)</w:t>
      </w:r>
      <w:r w:rsidRPr="00E949A3">
        <w:rPr>
          <w:sz w:val="24"/>
          <w:szCs w:val="24"/>
        </w:rPr>
        <w:t>: Απεικονίζει το ιστορικό των τιμών για το πράσινο φως, το οποίο δείχνει πότε το φως είναι αναμμένο (τιμή 3).</w:t>
      </w:r>
    </w:p>
    <w:p w14:paraId="000000F6" w14:textId="587DF7BA" w:rsidR="00DF2340" w:rsidRPr="00E949A3" w:rsidRDefault="00000000">
      <w:pPr>
        <w:numPr>
          <w:ilvl w:val="0"/>
          <w:numId w:val="6"/>
        </w:numPr>
        <w:spacing w:after="240"/>
        <w:rPr>
          <w:sz w:val="24"/>
          <w:szCs w:val="24"/>
        </w:rPr>
      </w:pPr>
      <w:r w:rsidRPr="00E949A3">
        <w:rPr>
          <w:b/>
          <w:sz w:val="24"/>
          <w:szCs w:val="24"/>
        </w:rPr>
        <w:t>Field 8 Chart (Alert Signal)</w:t>
      </w:r>
      <w:r w:rsidRPr="00E949A3">
        <w:rPr>
          <w:sz w:val="24"/>
          <w:szCs w:val="24"/>
        </w:rPr>
        <w:t>: Δείχνει την κατάσταση του Alert Signal, που χρησιμοποιείται ως ειδοποίηση από το σύστημα (τιμή 0 ή 1)</w:t>
      </w:r>
      <w:r w:rsidR="007F3F9A">
        <w:rPr>
          <w:sz w:val="24"/>
          <w:szCs w:val="24"/>
        </w:rPr>
        <w:t xml:space="preserve"> για την λειτουργία του φαναριού</w:t>
      </w:r>
      <w:r w:rsidRPr="00E949A3">
        <w:rPr>
          <w:sz w:val="24"/>
          <w:szCs w:val="24"/>
        </w:rPr>
        <w:t>.</w:t>
      </w:r>
    </w:p>
    <w:p w14:paraId="000000F7" w14:textId="77777777" w:rsidR="00DF2340" w:rsidRPr="00E949A3" w:rsidRDefault="00DF2340">
      <w:pPr>
        <w:spacing w:before="240" w:after="240"/>
        <w:rPr>
          <w:sz w:val="24"/>
          <w:szCs w:val="24"/>
        </w:rPr>
      </w:pPr>
    </w:p>
    <w:p w14:paraId="000000F8" w14:textId="77777777" w:rsidR="00DF2340" w:rsidRPr="00E949A3" w:rsidRDefault="00000000">
      <w:pPr>
        <w:rPr>
          <w:sz w:val="24"/>
          <w:szCs w:val="24"/>
        </w:rPr>
      </w:pPr>
      <w:r w:rsidRPr="00E949A3">
        <w:rPr>
          <w:noProof/>
          <w:sz w:val="24"/>
          <w:szCs w:val="24"/>
        </w:rPr>
        <w:lastRenderedPageBreak/>
        <w:drawing>
          <wp:inline distT="114300" distB="114300" distL="114300" distR="114300" wp14:anchorId="1F302156" wp14:editId="147BB4C4">
            <wp:extent cx="5731200" cy="3683000"/>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3683000"/>
                    </a:xfrm>
                    <a:prstGeom prst="rect">
                      <a:avLst/>
                    </a:prstGeom>
                    <a:ln/>
                  </pic:spPr>
                </pic:pic>
              </a:graphicData>
            </a:graphic>
          </wp:inline>
        </w:drawing>
      </w:r>
    </w:p>
    <w:p w14:paraId="000000F9" w14:textId="77777777" w:rsidR="00DF2340" w:rsidRPr="00E949A3" w:rsidRDefault="00000000">
      <w:pPr>
        <w:jc w:val="center"/>
        <w:rPr>
          <w:sz w:val="24"/>
          <w:szCs w:val="24"/>
        </w:rPr>
      </w:pPr>
      <w:r w:rsidRPr="00E949A3">
        <w:rPr>
          <w:b/>
          <w:sz w:val="24"/>
          <w:szCs w:val="24"/>
        </w:rPr>
        <w:t xml:space="preserve">Εικόνα 7. </w:t>
      </w:r>
      <w:r w:rsidRPr="00E949A3">
        <w:rPr>
          <w:sz w:val="24"/>
          <w:szCs w:val="24"/>
        </w:rPr>
        <w:t>Τα διαγράμματα που αποτυπώνουν τα δεδομένα των πεδίων.</w:t>
      </w:r>
    </w:p>
    <w:p w14:paraId="000000FA" w14:textId="77777777" w:rsidR="00DF2340" w:rsidRDefault="00DF2340"/>
    <w:p w14:paraId="000000FB" w14:textId="39183E4D" w:rsidR="00DF2340" w:rsidRDefault="00000000">
      <w:pPr>
        <w:pStyle w:val="Heading1"/>
      </w:pPr>
      <w:bookmarkStart w:id="24" w:name="_heading=h.3whwml4" w:colFirst="0" w:colLast="0"/>
      <w:bookmarkEnd w:id="24"/>
      <w:r>
        <w:t>5. Προγραμματιστικός Κώδικας</w:t>
      </w:r>
      <w:sdt>
        <w:sdtPr>
          <w:tag w:val="goog_rdk_1"/>
          <w:id w:val="1638145441"/>
        </w:sdtPr>
        <w:sdtEndPr/>
        <w:sdtContent>
          <w:sdt>
            <w:sdtPr>
              <w:tag w:val="goog_rdk_2"/>
              <w:id w:val="1319533014"/>
            </w:sdtPr>
            <w:sdtContent/>
          </w:sdt>
        </w:sdtContent>
      </w:sdt>
    </w:p>
    <w:p w14:paraId="000000FC" w14:textId="77777777" w:rsidR="00DF2340" w:rsidRDefault="00000000">
      <w:pPr>
        <w:pStyle w:val="Heading2"/>
      </w:pPr>
      <w:bookmarkStart w:id="25" w:name="_heading=h.2bn6wsx" w:colFirst="0" w:colLast="0"/>
      <w:bookmarkEnd w:id="25"/>
      <w:r>
        <w:tab/>
        <w:t>5.1 Ανάλυση του κώδικα που χρησιμοποιείται</w:t>
      </w:r>
    </w:p>
    <w:p w14:paraId="000000FD" w14:textId="77777777" w:rsidR="00DF2340" w:rsidRDefault="00DF2340"/>
    <w:p w14:paraId="000000FE" w14:textId="77777777" w:rsidR="00DF2340" w:rsidRDefault="00000000">
      <w:pPr>
        <w:pStyle w:val="Heading2"/>
        <w:ind w:left="720"/>
      </w:pPr>
      <w:bookmarkStart w:id="26" w:name="_heading=h.qsh70q" w:colFirst="0" w:colLast="0"/>
      <w:bookmarkEnd w:id="26"/>
      <w:r>
        <w:t xml:space="preserve">5.2 Σχολιασμός και εξήγηση για το τι κάνει κάθε κομμάτι του κώδικα </w:t>
      </w:r>
    </w:p>
    <w:p w14:paraId="000000FF" w14:textId="77777777" w:rsidR="00DF2340" w:rsidRDefault="00DF2340"/>
    <w:p w14:paraId="00000100" w14:textId="77777777" w:rsidR="00DF2340" w:rsidRDefault="00000000">
      <w:r>
        <w:tab/>
      </w:r>
      <w:r>
        <w:rPr>
          <w:b/>
          <w:sz w:val="28"/>
          <w:szCs w:val="28"/>
        </w:rPr>
        <w:t>5.3 Παρουσίαση αποτελεσμάτων</w:t>
      </w:r>
    </w:p>
    <w:p w14:paraId="00000101" w14:textId="506E7F6D" w:rsidR="00DF2340" w:rsidRDefault="00000000">
      <w:pPr>
        <w:pStyle w:val="Heading1"/>
      </w:pPr>
      <w:bookmarkStart w:id="27" w:name="_heading=h.3as4poj" w:colFirst="0" w:colLast="0"/>
      <w:bookmarkEnd w:id="27"/>
      <w:r>
        <w:t>6. Συμπεράσματα</w:t>
      </w:r>
    </w:p>
    <w:p w14:paraId="00000102" w14:textId="77777777" w:rsidR="00DF2340" w:rsidRDefault="00000000">
      <w:pPr>
        <w:pStyle w:val="Heading2"/>
      </w:pPr>
      <w:bookmarkStart w:id="28" w:name="_heading=h.1pxezwc" w:colFirst="0" w:colLast="0"/>
      <w:bookmarkEnd w:id="28"/>
      <w:r>
        <w:tab/>
        <w:t>6.1 Ανασκόπηση της εργασίας</w:t>
      </w:r>
    </w:p>
    <w:p w14:paraId="00000103" w14:textId="77777777" w:rsidR="00DF2340" w:rsidRDefault="00DF2340"/>
    <w:p w14:paraId="00000104" w14:textId="77777777" w:rsidR="00DF2340" w:rsidRDefault="00000000">
      <w:pPr>
        <w:pStyle w:val="Heading2"/>
      </w:pPr>
      <w:bookmarkStart w:id="29" w:name="_heading=h.49x2ik5" w:colFirst="0" w:colLast="0"/>
      <w:bookmarkEnd w:id="29"/>
      <w:r>
        <w:tab/>
        <w:t>6.2 Προτάσεις για βελτιώσεις ή μελλοντική επέκταση του έργου</w:t>
      </w:r>
    </w:p>
    <w:p w14:paraId="00000105" w14:textId="77777777" w:rsidR="00DF2340" w:rsidRDefault="00000000">
      <w:pPr>
        <w:pStyle w:val="Heading2"/>
      </w:pPr>
      <w:r>
        <w:tab/>
        <w:t xml:space="preserve"> </w:t>
      </w:r>
    </w:p>
    <w:p w14:paraId="00000106" w14:textId="77777777" w:rsidR="00DF2340" w:rsidRDefault="00DF2340"/>
    <w:p w14:paraId="00000107" w14:textId="77777777" w:rsidR="00DF2340" w:rsidRDefault="00DF2340"/>
    <w:p w14:paraId="00000108" w14:textId="77777777" w:rsidR="00DF2340" w:rsidRDefault="00DF2340"/>
    <w:p w14:paraId="00000109" w14:textId="77777777" w:rsidR="00DF2340" w:rsidRDefault="00DF2340"/>
    <w:p w14:paraId="0000010A" w14:textId="77777777" w:rsidR="00DF2340" w:rsidRDefault="00000000">
      <w:pPr>
        <w:rPr>
          <w:sz w:val="24"/>
          <w:szCs w:val="24"/>
        </w:rPr>
      </w:pPr>
      <w:r>
        <w:rPr>
          <w:noProof/>
        </w:rPr>
        <w:drawing>
          <wp:inline distT="0" distB="0" distL="0" distR="0" wp14:anchorId="68D2727B" wp14:editId="6C7ECA1F">
            <wp:extent cx="5783343" cy="1791020"/>
            <wp:effectExtent l="0" t="0" r="0" b="0"/>
            <wp:docPr id="64" name="image4.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4.jpg" descr="http://www.ice.uniwa.gr/wp-content/uploads/2018/07/msc_isicg.jpg"/>
                    <pic:cNvPicPr preferRelativeResize="0"/>
                  </pic:nvPicPr>
                  <pic:blipFill>
                    <a:blip r:embed="rId16"/>
                    <a:srcRect/>
                    <a:stretch>
                      <a:fillRect/>
                    </a:stretch>
                  </pic:blipFill>
                  <pic:spPr>
                    <a:xfrm>
                      <a:off x="0" y="0"/>
                      <a:ext cx="5783343" cy="1791020"/>
                    </a:xfrm>
                    <a:prstGeom prst="rect">
                      <a:avLst/>
                    </a:prstGeom>
                    <a:ln/>
                  </pic:spPr>
                </pic:pic>
              </a:graphicData>
            </a:graphic>
          </wp:inline>
        </w:drawing>
      </w:r>
      <w:r>
        <w:rPr>
          <w:noProof/>
        </w:rPr>
        <w:drawing>
          <wp:anchor distT="0" distB="0" distL="114300" distR="114300" simplePos="0" relativeHeight="251659264" behindDoc="0" locked="0" layoutInCell="1" hidden="0" allowOverlap="1" wp14:anchorId="571D079D" wp14:editId="0FB9F1B9">
            <wp:simplePos x="0" y="0"/>
            <wp:positionH relativeFrom="column">
              <wp:posOffset>-8888</wp:posOffset>
            </wp:positionH>
            <wp:positionV relativeFrom="paragraph">
              <wp:posOffset>0</wp:posOffset>
            </wp:positionV>
            <wp:extent cx="5782310" cy="1807210"/>
            <wp:effectExtent l="0" t="0" r="0" b="0"/>
            <wp:wrapSquare wrapText="bothSides" distT="0" distB="0" distL="114300" distR="114300"/>
            <wp:docPr id="6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a:stretch>
                      <a:fillRect/>
                    </a:stretch>
                  </pic:blipFill>
                  <pic:spPr>
                    <a:xfrm>
                      <a:off x="0" y="0"/>
                      <a:ext cx="5782310" cy="1807210"/>
                    </a:xfrm>
                    <a:prstGeom prst="rect">
                      <a:avLst/>
                    </a:prstGeom>
                    <a:ln/>
                  </pic:spPr>
                </pic:pic>
              </a:graphicData>
            </a:graphic>
          </wp:anchor>
        </w:drawing>
      </w:r>
    </w:p>
    <w:p w14:paraId="0000010B" w14:textId="77777777" w:rsidR="00DF2340" w:rsidRDefault="00DF2340">
      <w:pPr>
        <w:rPr>
          <w:sz w:val="24"/>
          <w:szCs w:val="24"/>
        </w:rPr>
      </w:pPr>
    </w:p>
    <w:p w14:paraId="0000010C" w14:textId="77777777" w:rsidR="00DF2340" w:rsidRDefault="00000000">
      <w:pPr>
        <w:jc w:val="center"/>
        <w:rPr>
          <w:color w:val="4F81BD"/>
          <w:sz w:val="40"/>
          <w:szCs w:val="40"/>
        </w:rPr>
      </w:pPr>
      <w:r>
        <w:rPr>
          <w:color w:val="4F81BD"/>
          <w:sz w:val="40"/>
          <w:szCs w:val="40"/>
        </w:rPr>
        <w:t>Σας ευχαριστούμε (ΜΠΟΡΕΙ ΚΑΙ ΟΧΙ) για την προσοχή σας.</w:t>
      </w:r>
    </w:p>
    <w:p w14:paraId="0000010D" w14:textId="77777777" w:rsidR="00DF2340" w:rsidRDefault="00000000">
      <w:pPr>
        <w:rPr>
          <w:sz w:val="24"/>
          <w:szCs w:val="24"/>
        </w:rPr>
      </w:pPr>
      <w:r>
        <w:rPr>
          <w:noProof/>
        </w:rPr>
        <w:drawing>
          <wp:anchor distT="0" distB="0" distL="114300" distR="114300" simplePos="0" relativeHeight="251660288" behindDoc="0" locked="0" layoutInCell="1" hidden="0" allowOverlap="1" wp14:anchorId="6B7AF7F5" wp14:editId="67876338">
            <wp:simplePos x="0" y="0"/>
            <wp:positionH relativeFrom="column">
              <wp:posOffset>1</wp:posOffset>
            </wp:positionH>
            <wp:positionV relativeFrom="paragraph">
              <wp:posOffset>333375</wp:posOffset>
            </wp:positionV>
            <wp:extent cx="5773420" cy="1804035"/>
            <wp:effectExtent l="0" t="0" r="0" b="0"/>
            <wp:wrapSquare wrapText="bothSides" distT="0" distB="0" distL="114300" distR="114300"/>
            <wp:docPr id="6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5773420" cy="180403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4FF646DD" wp14:editId="36097F3A">
            <wp:simplePos x="0" y="0"/>
            <wp:positionH relativeFrom="column">
              <wp:posOffset>-9524</wp:posOffset>
            </wp:positionH>
            <wp:positionV relativeFrom="paragraph">
              <wp:posOffset>2136775</wp:posOffset>
            </wp:positionV>
            <wp:extent cx="5782310" cy="1790700"/>
            <wp:effectExtent l="0" t="0" r="0" b="0"/>
            <wp:wrapSquare wrapText="bothSides" distT="0" distB="0" distL="114300" distR="114300"/>
            <wp:docPr id="59" name="image3.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3.jpg" descr="http://www.ice.uniwa.gr/wp-content/uploads/2018/07/msc_informatics.jpg"/>
                    <pic:cNvPicPr preferRelativeResize="0"/>
                  </pic:nvPicPr>
                  <pic:blipFill>
                    <a:blip r:embed="rId19"/>
                    <a:srcRect/>
                    <a:stretch>
                      <a:fillRect/>
                    </a:stretch>
                  </pic:blipFill>
                  <pic:spPr>
                    <a:xfrm>
                      <a:off x="0" y="0"/>
                      <a:ext cx="5782310" cy="1790700"/>
                    </a:xfrm>
                    <a:prstGeom prst="rect">
                      <a:avLst/>
                    </a:prstGeom>
                    <a:ln/>
                  </pic:spPr>
                </pic:pic>
              </a:graphicData>
            </a:graphic>
          </wp:anchor>
        </w:drawing>
      </w:r>
    </w:p>
    <w:p w14:paraId="0000010E" w14:textId="77777777" w:rsidR="00DF2340" w:rsidRDefault="00DF2340">
      <w:pPr>
        <w:tabs>
          <w:tab w:val="left" w:pos="5535"/>
        </w:tabs>
        <w:rPr>
          <w:sz w:val="24"/>
          <w:szCs w:val="24"/>
        </w:rPr>
      </w:pPr>
    </w:p>
    <w:sectPr w:rsidR="00DF2340">
      <w:headerReference w:type="default" r:id="rId20"/>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806F8" w14:textId="77777777" w:rsidR="00C05C6E" w:rsidRDefault="00C05C6E">
      <w:pPr>
        <w:spacing w:after="0" w:line="240" w:lineRule="auto"/>
      </w:pPr>
      <w:r>
        <w:separator/>
      </w:r>
    </w:p>
  </w:endnote>
  <w:endnote w:type="continuationSeparator" w:id="0">
    <w:p w14:paraId="046698F1" w14:textId="77777777" w:rsidR="00C05C6E" w:rsidRDefault="00C0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410938"/>
      <w:docPartObj>
        <w:docPartGallery w:val="Page Numbers (Bottom of Page)"/>
        <w:docPartUnique/>
      </w:docPartObj>
    </w:sdtPr>
    <w:sdtEndPr>
      <w:rPr>
        <w:sz w:val="24"/>
        <w:szCs w:val="24"/>
      </w:rPr>
    </w:sdtEndPr>
    <w:sdtContent>
      <w:p w14:paraId="259846E5" w14:textId="5540C8A0" w:rsidR="008B33C8" w:rsidRPr="008B33C8" w:rsidRDefault="008B33C8">
        <w:pPr>
          <w:pStyle w:val="Footer"/>
          <w:jc w:val="center"/>
          <w:rPr>
            <w:sz w:val="24"/>
            <w:szCs w:val="24"/>
          </w:rPr>
        </w:pPr>
        <w:r w:rsidRPr="008B33C8">
          <w:rPr>
            <w:sz w:val="24"/>
            <w:szCs w:val="24"/>
          </w:rPr>
          <w:fldChar w:fldCharType="begin"/>
        </w:r>
        <w:r w:rsidRPr="008B33C8">
          <w:rPr>
            <w:sz w:val="24"/>
            <w:szCs w:val="24"/>
          </w:rPr>
          <w:instrText>PAGE   \* MERGEFORMAT</w:instrText>
        </w:r>
        <w:r w:rsidRPr="008B33C8">
          <w:rPr>
            <w:sz w:val="24"/>
            <w:szCs w:val="24"/>
          </w:rPr>
          <w:fldChar w:fldCharType="separate"/>
        </w:r>
        <w:r w:rsidRPr="008B33C8">
          <w:rPr>
            <w:sz w:val="24"/>
            <w:szCs w:val="24"/>
            <w:lang w:val="en-GB"/>
          </w:rPr>
          <w:t>2</w:t>
        </w:r>
        <w:r w:rsidRPr="008B33C8">
          <w:rPr>
            <w:sz w:val="24"/>
            <w:szCs w:val="24"/>
          </w:rPr>
          <w:fldChar w:fldCharType="end"/>
        </w:r>
      </w:p>
    </w:sdtContent>
  </w:sdt>
  <w:p w14:paraId="00000111" w14:textId="77777777" w:rsidR="00DF2340" w:rsidRDefault="00DF23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C0BC6" w14:textId="77777777" w:rsidR="00C05C6E" w:rsidRDefault="00C05C6E">
      <w:pPr>
        <w:spacing w:after="0" w:line="240" w:lineRule="auto"/>
      </w:pPr>
      <w:r>
        <w:separator/>
      </w:r>
    </w:p>
  </w:footnote>
  <w:footnote w:type="continuationSeparator" w:id="0">
    <w:p w14:paraId="6EAB3574" w14:textId="77777777" w:rsidR="00C05C6E" w:rsidRDefault="00C05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F" w14:textId="77777777" w:rsidR="00DF2340" w:rsidRDefault="00000000">
    <w:pPr>
      <w:pBdr>
        <w:top w:val="nil"/>
        <w:left w:val="nil"/>
        <w:bottom w:val="nil"/>
        <w:right w:val="nil"/>
        <w:between w:val="nil"/>
      </w:pBdr>
      <w:tabs>
        <w:tab w:val="center" w:pos="4680"/>
        <w:tab w:val="right" w:pos="9360"/>
      </w:tabs>
      <w:spacing w:after="0" w:line="240" w:lineRule="auto"/>
      <w:jc w:val="center"/>
      <w:rPr>
        <w:color w:val="4F81BD"/>
        <w:sz w:val="40"/>
        <w:szCs w:val="40"/>
      </w:rPr>
    </w:pPr>
    <w:r>
      <w:rPr>
        <w:color w:val="4F81BD"/>
        <w:sz w:val="40"/>
        <w:szCs w:val="40"/>
      </w:rPr>
      <w:t>ΔΙΑΔΙΚΤΥΟ ΤΩΝ ΑΝΤΙΚΕΙΜΕΝΩΝ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2EAC"/>
    <w:multiLevelType w:val="multilevel"/>
    <w:tmpl w:val="5E149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F6E7E"/>
    <w:multiLevelType w:val="multilevel"/>
    <w:tmpl w:val="5DEEE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37DE5"/>
    <w:multiLevelType w:val="multilevel"/>
    <w:tmpl w:val="3C0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9740F"/>
    <w:multiLevelType w:val="multilevel"/>
    <w:tmpl w:val="4912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40265"/>
    <w:multiLevelType w:val="multilevel"/>
    <w:tmpl w:val="047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CD930C5"/>
    <w:multiLevelType w:val="multilevel"/>
    <w:tmpl w:val="70E6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164279"/>
    <w:multiLevelType w:val="multilevel"/>
    <w:tmpl w:val="9A5C6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E7CCB"/>
    <w:multiLevelType w:val="multilevel"/>
    <w:tmpl w:val="7950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035AD"/>
    <w:multiLevelType w:val="multilevel"/>
    <w:tmpl w:val="EC0AC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F6683"/>
    <w:multiLevelType w:val="multilevel"/>
    <w:tmpl w:val="1BC22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AB6514"/>
    <w:multiLevelType w:val="multilevel"/>
    <w:tmpl w:val="054A3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DB1C94"/>
    <w:multiLevelType w:val="multilevel"/>
    <w:tmpl w:val="3E9EA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E841A3"/>
    <w:multiLevelType w:val="multilevel"/>
    <w:tmpl w:val="A3EE5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BB4477"/>
    <w:multiLevelType w:val="multilevel"/>
    <w:tmpl w:val="ACE2C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BBF3C6B"/>
    <w:multiLevelType w:val="multilevel"/>
    <w:tmpl w:val="36443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AD7C6E"/>
    <w:multiLevelType w:val="multilevel"/>
    <w:tmpl w:val="AB2AD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49E2687"/>
    <w:multiLevelType w:val="multilevel"/>
    <w:tmpl w:val="A5369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4D432A8"/>
    <w:multiLevelType w:val="multilevel"/>
    <w:tmpl w:val="2C52A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A821AE8"/>
    <w:multiLevelType w:val="multilevel"/>
    <w:tmpl w:val="C13C8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FB06A47"/>
    <w:multiLevelType w:val="multilevel"/>
    <w:tmpl w:val="C756C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577347">
    <w:abstractNumId w:val="5"/>
  </w:num>
  <w:num w:numId="2" w16cid:durableId="1418088781">
    <w:abstractNumId w:val="3"/>
  </w:num>
  <w:num w:numId="3" w16cid:durableId="810098165">
    <w:abstractNumId w:val="12"/>
  </w:num>
  <w:num w:numId="4" w16cid:durableId="1498417617">
    <w:abstractNumId w:val="0"/>
  </w:num>
  <w:num w:numId="5" w16cid:durableId="444736971">
    <w:abstractNumId w:val="17"/>
  </w:num>
  <w:num w:numId="6" w16cid:durableId="364600426">
    <w:abstractNumId w:val="15"/>
  </w:num>
  <w:num w:numId="7" w16cid:durableId="1739739600">
    <w:abstractNumId w:val="14"/>
  </w:num>
  <w:num w:numId="8" w16cid:durableId="1184057135">
    <w:abstractNumId w:val="16"/>
  </w:num>
  <w:num w:numId="9" w16cid:durableId="1994794157">
    <w:abstractNumId w:val="10"/>
  </w:num>
  <w:num w:numId="10" w16cid:durableId="1433866041">
    <w:abstractNumId w:val="11"/>
  </w:num>
  <w:num w:numId="11" w16cid:durableId="36123795">
    <w:abstractNumId w:val="7"/>
  </w:num>
  <w:num w:numId="12" w16cid:durableId="301735100">
    <w:abstractNumId w:val="13"/>
  </w:num>
  <w:num w:numId="13" w16cid:durableId="1730879253">
    <w:abstractNumId w:val="2"/>
  </w:num>
  <w:num w:numId="14" w16cid:durableId="1690184679">
    <w:abstractNumId w:val="4"/>
  </w:num>
  <w:num w:numId="15" w16cid:durableId="1552613909">
    <w:abstractNumId w:val="18"/>
  </w:num>
  <w:num w:numId="16" w16cid:durableId="1340696056">
    <w:abstractNumId w:val="8"/>
  </w:num>
  <w:num w:numId="17" w16cid:durableId="1813985791">
    <w:abstractNumId w:val="6"/>
  </w:num>
  <w:num w:numId="18" w16cid:durableId="1790975365">
    <w:abstractNumId w:val="1"/>
  </w:num>
  <w:num w:numId="19" w16cid:durableId="2128694588">
    <w:abstractNumId w:val="9"/>
  </w:num>
  <w:num w:numId="20" w16cid:durableId="18687862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40"/>
    <w:rsid w:val="00001504"/>
    <w:rsid w:val="00086465"/>
    <w:rsid w:val="001243BD"/>
    <w:rsid w:val="00172A5D"/>
    <w:rsid w:val="00347910"/>
    <w:rsid w:val="00374802"/>
    <w:rsid w:val="003B74A1"/>
    <w:rsid w:val="004473F4"/>
    <w:rsid w:val="004B27E7"/>
    <w:rsid w:val="004E7752"/>
    <w:rsid w:val="00573BA2"/>
    <w:rsid w:val="005F500B"/>
    <w:rsid w:val="006D3C78"/>
    <w:rsid w:val="007F3F9A"/>
    <w:rsid w:val="008211B3"/>
    <w:rsid w:val="008B33C8"/>
    <w:rsid w:val="0094613B"/>
    <w:rsid w:val="00A440D9"/>
    <w:rsid w:val="00A77F14"/>
    <w:rsid w:val="00A95741"/>
    <w:rsid w:val="00B675DF"/>
    <w:rsid w:val="00C05C6E"/>
    <w:rsid w:val="00C15011"/>
    <w:rsid w:val="00C76F0E"/>
    <w:rsid w:val="00CB6EE7"/>
    <w:rsid w:val="00D025A4"/>
    <w:rsid w:val="00D45B04"/>
    <w:rsid w:val="00D463E7"/>
    <w:rsid w:val="00DF2340"/>
    <w:rsid w:val="00E31CE5"/>
    <w:rsid w:val="00E949A3"/>
    <w:rsid w:val="00F24425"/>
    <w:rsid w:val="00F6482E"/>
    <w:rsid w:val="00FA319A"/>
    <w:rsid w:val="00FF67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BED1"/>
  <w15:docId w15:val="{1F91781C-CA14-4772-9748-336ECF8F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l-GR"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B016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D93CF9"/>
    <w:pPr>
      <w:tabs>
        <w:tab w:val="right" w:leader="dot" w:pos="9016"/>
      </w:tabs>
      <w:spacing w:after="100"/>
      <w:ind w:left="220"/>
    </w:pPr>
    <w:rPr>
      <w:noProof/>
    </w:rPr>
  </w:style>
  <w:style w:type="character" w:styleId="Hyperlink">
    <w:name w:val="Hyperlink"/>
    <w:basedOn w:val="DefaultParagraphFont"/>
    <w:uiPriority w:val="99"/>
    <w:unhideWhenUsed/>
    <w:rsid w:val="00B25EA3"/>
    <w:rPr>
      <w:color w:val="0000FF" w:themeColor="hyperlink"/>
      <w:u w:val="single"/>
    </w:rPr>
  </w:style>
  <w:style w:type="character" w:customStyle="1" w:styleId="Heading3Char">
    <w:name w:val="Heading 3 Char"/>
    <w:basedOn w:val="DefaultParagraphFont"/>
    <w:link w:val="Heading3"/>
    <w:uiPriority w:val="9"/>
    <w:rsid w:val="000B0168"/>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D93CF9"/>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SD3u0iAZCfDAf6ScZWDTk87Zg==">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3359</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billath131908@gmail.com</dc:creator>
  <cp:lastModifiedBy>Ath</cp:lastModifiedBy>
  <cp:revision>25</cp:revision>
  <dcterms:created xsi:type="dcterms:W3CDTF">2024-11-19T00:32:00Z</dcterms:created>
  <dcterms:modified xsi:type="dcterms:W3CDTF">2024-12-21T18:13:00Z</dcterms:modified>
</cp:coreProperties>
</file>